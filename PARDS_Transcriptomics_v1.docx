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324D" w:rsidRDefault="008D1EEA">
      <w:pPr>
        <w:tabs>
          <w:tab w:val="left" w:pos="4320"/>
        </w:tabs>
        <w:jc w:val="center"/>
        <w:rPr>
          <w:rFonts w:ascii="Arial" w:eastAsia="Arial" w:hAnsi="Arial" w:cs="Arial"/>
          <w:b/>
        </w:rPr>
      </w:pPr>
      <w:bookmarkStart w:id="0" w:name="_heading=h.gjdgxs" w:colFirst="0" w:colLast="0"/>
      <w:bookmarkEnd w:id="0"/>
      <w:r>
        <w:rPr>
          <w:rFonts w:ascii="Arial" w:eastAsia="Arial" w:hAnsi="Arial" w:cs="Arial"/>
          <w:b/>
        </w:rPr>
        <w:t>Identification of a Pediatric Acute Hypoxemic Respiratory Failure Signature in Peripheral Blood Leukocytes at 24 Hours Post-ICU Admission with Machine Learning</w:t>
      </w:r>
    </w:p>
    <w:p w14:paraId="00000002" w14:textId="77777777" w:rsidR="0067324D" w:rsidRDefault="008D1EEA">
      <w:pPr>
        <w:jc w:val="center"/>
        <w:rPr>
          <w:rFonts w:ascii="Arial" w:eastAsia="Arial" w:hAnsi="Arial" w:cs="Arial"/>
        </w:rPr>
      </w:pPr>
      <w:r>
        <w:rPr>
          <w:rFonts w:ascii="Arial" w:eastAsia="Arial" w:hAnsi="Arial" w:cs="Arial"/>
        </w:rPr>
        <w:t>Jocelyn R. Grunwell, MD, PhD*</w:t>
      </w:r>
      <w:r>
        <w:rPr>
          <w:rFonts w:ascii="Arial" w:eastAsia="Arial" w:hAnsi="Arial" w:cs="Arial"/>
          <w:vertAlign w:val="superscript"/>
        </w:rPr>
        <w:t>1,2</w:t>
      </w:r>
      <w:r>
        <w:rPr>
          <w:rFonts w:ascii="Arial" w:eastAsia="Arial" w:hAnsi="Arial" w:cs="Arial"/>
        </w:rPr>
        <w:t>, Milad G. Rad, MS*</w:t>
      </w:r>
      <w:r>
        <w:rPr>
          <w:rFonts w:ascii="Arial" w:eastAsia="Arial" w:hAnsi="Arial" w:cs="Arial"/>
          <w:vertAlign w:val="superscript"/>
        </w:rPr>
        <w:t>3</w:t>
      </w:r>
      <w:r>
        <w:rPr>
          <w:rFonts w:ascii="Arial" w:eastAsia="Arial" w:hAnsi="Arial" w:cs="Arial"/>
        </w:rPr>
        <w:t>, Nadir Yehya</w:t>
      </w:r>
      <w:r>
        <w:rPr>
          <w:rFonts w:ascii="Arial" w:eastAsia="Arial" w:hAnsi="Arial" w:cs="Arial"/>
          <w:vertAlign w:val="superscript"/>
        </w:rPr>
        <w:t>4,5</w:t>
      </w:r>
      <w:r>
        <w:rPr>
          <w:rFonts w:ascii="Arial" w:eastAsia="Arial" w:hAnsi="Arial" w:cs="Arial"/>
        </w:rPr>
        <w:t>, and Rishikesan Kamaleswara</w:t>
      </w:r>
      <w:r>
        <w:rPr>
          <w:rFonts w:ascii="Arial" w:eastAsia="Arial" w:hAnsi="Arial" w:cs="Arial"/>
        </w:rPr>
        <w:t>n, PhD</w:t>
      </w:r>
      <w:r>
        <w:rPr>
          <w:rFonts w:ascii="Arial" w:eastAsia="Arial" w:hAnsi="Arial" w:cs="Arial"/>
          <w:vertAlign w:val="superscript"/>
        </w:rPr>
        <w:t>2,3</w:t>
      </w:r>
    </w:p>
    <w:p w14:paraId="00000003" w14:textId="77777777" w:rsidR="0067324D" w:rsidRDefault="008D1EEA">
      <w:pPr>
        <w:spacing w:after="0" w:line="240" w:lineRule="auto"/>
        <w:rPr>
          <w:rFonts w:ascii="Arial" w:eastAsia="Arial" w:hAnsi="Arial" w:cs="Arial"/>
        </w:rPr>
      </w:pPr>
      <w:r>
        <w:rPr>
          <w:rFonts w:ascii="Arial" w:eastAsia="Arial" w:hAnsi="Arial" w:cs="Arial"/>
          <w:vertAlign w:val="superscript"/>
        </w:rPr>
        <w:t>1</w:t>
      </w:r>
      <w:r>
        <w:rPr>
          <w:rFonts w:ascii="Arial" w:eastAsia="Arial" w:hAnsi="Arial" w:cs="Arial"/>
        </w:rPr>
        <w:t>Children’s Healthcare of Atlanta, Egleston Hospital, Atlanta, GA, USA.</w:t>
      </w:r>
    </w:p>
    <w:p w14:paraId="00000004" w14:textId="77777777" w:rsidR="0067324D" w:rsidRDefault="008D1EEA">
      <w:pPr>
        <w:spacing w:after="0" w:line="240" w:lineRule="auto"/>
        <w:rPr>
          <w:rFonts w:ascii="Arial" w:eastAsia="Arial" w:hAnsi="Arial" w:cs="Arial"/>
        </w:rPr>
      </w:pPr>
      <w:r>
        <w:rPr>
          <w:rFonts w:ascii="Arial" w:eastAsia="Arial" w:hAnsi="Arial" w:cs="Arial"/>
          <w:vertAlign w:val="superscript"/>
        </w:rPr>
        <w:t>2</w:t>
      </w:r>
      <w:r>
        <w:rPr>
          <w:rFonts w:ascii="Arial" w:eastAsia="Arial" w:hAnsi="Arial" w:cs="Arial"/>
        </w:rPr>
        <w:t>Emory university School of Medicine, Department of Pediatrics, Atlanta, GA, USA.</w:t>
      </w:r>
    </w:p>
    <w:p w14:paraId="00000005" w14:textId="77777777" w:rsidR="0067324D" w:rsidRDefault="008D1EEA">
      <w:pPr>
        <w:spacing w:after="0" w:line="240" w:lineRule="auto"/>
        <w:rPr>
          <w:rFonts w:ascii="Arial" w:eastAsia="Arial" w:hAnsi="Arial" w:cs="Arial"/>
        </w:rPr>
      </w:pPr>
      <w:r>
        <w:rPr>
          <w:rFonts w:ascii="Arial" w:eastAsia="Arial" w:hAnsi="Arial" w:cs="Arial"/>
          <w:vertAlign w:val="superscript"/>
        </w:rPr>
        <w:t>3</w:t>
      </w:r>
      <w:r>
        <w:rPr>
          <w:rFonts w:ascii="Arial" w:eastAsia="Arial" w:hAnsi="Arial" w:cs="Arial"/>
        </w:rPr>
        <w:t>Georgia Institute of Technology, Department of Electrical and Computer Engineering, Atlanta</w:t>
      </w:r>
      <w:r>
        <w:rPr>
          <w:rFonts w:ascii="Arial" w:eastAsia="Arial" w:hAnsi="Arial" w:cs="Arial"/>
        </w:rPr>
        <w:t>, GA, USA.</w:t>
      </w:r>
    </w:p>
    <w:p w14:paraId="00000006" w14:textId="77777777" w:rsidR="0067324D" w:rsidRDefault="008D1EEA">
      <w:pPr>
        <w:spacing w:after="0" w:line="240" w:lineRule="auto"/>
        <w:rPr>
          <w:rFonts w:ascii="Arial" w:eastAsia="Arial" w:hAnsi="Arial" w:cs="Arial"/>
        </w:rPr>
      </w:pPr>
      <w:r>
        <w:rPr>
          <w:rFonts w:ascii="Arial" w:eastAsia="Arial" w:hAnsi="Arial" w:cs="Arial"/>
          <w:vertAlign w:val="superscript"/>
        </w:rPr>
        <w:t>4</w:t>
      </w:r>
      <w:r>
        <w:rPr>
          <w:rFonts w:ascii="Arial" w:eastAsia="Arial" w:hAnsi="Arial" w:cs="Arial"/>
        </w:rPr>
        <w:t>Department of Anesthesiology and Critical Care Medicine, 6040A Wood Building, Children’s Hospital of Philadelphia, 3401 Civic Center Boulevard, Philadelphia, PA 19104, USA.</w:t>
      </w:r>
    </w:p>
    <w:p w14:paraId="00000007" w14:textId="77777777" w:rsidR="0067324D" w:rsidRDefault="008D1EEA">
      <w:pPr>
        <w:spacing w:after="0" w:line="240" w:lineRule="auto"/>
        <w:rPr>
          <w:rFonts w:ascii="Arial" w:eastAsia="Arial" w:hAnsi="Arial" w:cs="Arial"/>
        </w:rPr>
      </w:pPr>
      <w:r>
        <w:rPr>
          <w:rFonts w:ascii="Arial" w:eastAsia="Arial" w:hAnsi="Arial" w:cs="Arial"/>
          <w:vertAlign w:val="superscript"/>
        </w:rPr>
        <w:t>5</w:t>
      </w:r>
      <w:r>
        <w:rPr>
          <w:rFonts w:ascii="Arial" w:eastAsia="Arial" w:hAnsi="Arial" w:cs="Arial"/>
        </w:rPr>
        <w:t>University of Pennsylvania, Philadelphia, PA, USA.</w:t>
      </w:r>
    </w:p>
    <w:p w14:paraId="00000008" w14:textId="77777777" w:rsidR="0067324D" w:rsidRDefault="0067324D">
      <w:pPr>
        <w:spacing w:after="0" w:line="240" w:lineRule="auto"/>
        <w:rPr>
          <w:rFonts w:ascii="Arial" w:eastAsia="Arial" w:hAnsi="Arial" w:cs="Arial"/>
        </w:rPr>
      </w:pPr>
    </w:p>
    <w:p w14:paraId="00000009" w14:textId="77777777" w:rsidR="0067324D" w:rsidRDefault="008D1EEA">
      <w:pPr>
        <w:spacing w:after="0" w:line="240" w:lineRule="auto"/>
        <w:rPr>
          <w:rFonts w:ascii="Arial" w:eastAsia="Arial" w:hAnsi="Arial" w:cs="Arial"/>
        </w:rPr>
      </w:pPr>
      <w:r>
        <w:rPr>
          <w:rFonts w:ascii="Arial" w:eastAsia="Arial" w:hAnsi="Arial" w:cs="Arial"/>
        </w:rPr>
        <w:t>*These authors con</w:t>
      </w:r>
      <w:r>
        <w:rPr>
          <w:rFonts w:ascii="Arial" w:eastAsia="Arial" w:hAnsi="Arial" w:cs="Arial"/>
        </w:rPr>
        <w:t>tributed equally to this work.</w:t>
      </w:r>
    </w:p>
    <w:p w14:paraId="0000000A" w14:textId="77777777" w:rsidR="0067324D" w:rsidRDefault="0067324D">
      <w:pPr>
        <w:spacing w:after="0" w:line="240" w:lineRule="auto"/>
        <w:rPr>
          <w:rFonts w:ascii="Arial" w:eastAsia="Arial" w:hAnsi="Arial" w:cs="Arial"/>
        </w:rPr>
      </w:pPr>
    </w:p>
    <w:p w14:paraId="0000000B" w14:textId="77777777" w:rsidR="0067324D" w:rsidRDefault="008D1EEA">
      <w:pPr>
        <w:spacing w:after="0" w:line="240" w:lineRule="auto"/>
        <w:rPr>
          <w:rFonts w:ascii="Arial" w:eastAsia="Arial" w:hAnsi="Arial" w:cs="Arial"/>
        </w:rPr>
      </w:pPr>
      <w:r>
        <w:rPr>
          <w:rFonts w:ascii="Arial" w:eastAsia="Arial" w:hAnsi="Arial" w:cs="Arial"/>
          <w:b/>
        </w:rPr>
        <w:t xml:space="preserve">Correspondence: </w:t>
      </w:r>
      <w:hyperlink r:id="rId7">
        <w:r>
          <w:rPr>
            <w:rFonts w:ascii="Arial" w:eastAsia="Arial" w:hAnsi="Arial" w:cs="Arial"/>
            <w:color w:val="000000"/>
          </w:rPr>
          <w:t>jgrunwe@emory.edu</w:t>
        </w:r>
      </w:hyperlink>
      <w:r>
        <w:rPr>
          <w:rFonts w:ascii="Arial" w:eastAsia="Arial" w:hAnsi="Arial" w:cs="Arial"/>
        </w:rPr>
        <w:t xml:space="preserve">; Emory University School of Medicine, Department of Pediatrics, Children’s Healthcare of Atlanta at Egleston, Division of Critical Care Medicine, </w:t>
      </w:r>
      <w:r>
        <w:rPr>
          <w:rFonts w:ascii="Arial" w:eastAsia="Arial" w:hAnsi="Arial" w:cs="Arial"/>
        </w:rPr>
        <w:t>1405 Clifton Road NE, Atlanta, GA, USA, 30322; phone 404-785-1600; fax 404-785-6233</w:t>
      </w:r>
    </w:p>
    <w:p w14:paraId="0000000C" w14:textId="77777777" w:rsidR="0067324D" w:rsidRDefault="0067324D">
      <w:pPr>
        <w:spacing w:after="0" w:line="240" w:lineRule="auto"/>
        <w:rPr>
          <w:rFonts w:ascii="Arial" w:eastAsia="Arial" w:hAnsi="Arial" w:cs="Arial"/>
        </w:rPr>
      </w:pPr>
    </w:p>
    <w:p w14:paraId="0000000D" w14:textId="77777777" w:rsidR="0067324D" w:rsidRDefault="008D1EEA">
      <w:pPr>
        <w:spacing w:after="0" w:line="240" w:lineRule="auto"/>
        <w:rPr>
          <w:rFonts w:ascii="Arial" w:eastAsia="Arial" w:hAnsi="Arial" w:cs="Arial"/>
        </w:rPr>
      </w:pPr>
      <w:r>
        <w:rPr>
          <w:rFonts w:ascii="Arial" w:eastAsia="Arial" w:hAnsi="Arial" w:cs="Arial"/>
          <w:b/>
        </w:rPr>
        <w:t xml:space="preserve">Co-author Email Addresses: </w:t>
      </w:r>
      <w:hyperlink r:id="rId8">
        <w:r>
          <w:rPr>
            <w:rFonts w:ascii="Arial" w:eastAsia="Arial" w:hAnsi="Arial" w:cs="Arial"/>
            <w:color w:val="000000"/>
          </w:rPr>
          <w:t>ghiasirad.milad@gatech.edu</w:t>
        </w:r>
      </w:hyperlink>
      <w:r>
        <w:rPr>
          <w:rFonts w:ascii="Arial" w:eastAsia="Arial" w:hAnsi="Arial" w:cs="Arial"/>
        </w:rPr>
        <w:t xml:space="preserve">, yehyan@email.chop.edu, </w:t>
      </w:r>
      <w:hyperlink r:id="rId9">
        <w:r>
          <w:rPr>
            <w:rFonts w:ascii="Arial" w:eastAsia="Arial" w:hAnsi="Arial" w:cs="Arial"/>
            <w:color w:val="000000"/>
          </w:rPr>
          <w:t>rkamaleswaran@gatech.edu</w:t>
        </w:r>
      </w:hyperlink>
    </w:p>
    <w:p w14:paraId="0000000E" w14:textId="77777777" w:rsidR="0067324D" w:rsidRDefault="0067324D">
      <w:pPr>
        <w:spacing w:after="0" w:line="480" w:lineRule="auto"/>
        <w:rPr>
          <w:rFonts w:ascii="Arial" w:eastAsia="Arial" w:hAnsi="Arial" w:cs="Arial"/>
          <w:b/>
        </w:rPr>
      </w:pPr>
    </w:p>
    <w:p w14:paraId="0000000F" w14:textId="77777777" w:rsidR="0067324D" w:rsidRDefault="008D1EEA">
      <w:pPr>
        <w:spacing w:after="0" w:line="480" w:lineRule="auto"/>
        <w:rPr>
          <w:rFonts w:ascii="Arial" w:eastAsia="Arial" w:hAnsi="Arial" w:cs="Arial"/>
        </w:rPr>
      </w:pPr>
      <w:r>
        <w:rPr>
          <w:rFonts w:ascii="Arial" w:eastAsia="Arial" w:hAnsi="Arial" w:cs="Arial"/>
          <w:b/>
        </w:rPr>
        <w:t xml:space="preserve">Institutions where work was performed: </w:t>
      </w:r>
      <w:r>
        <w:rPr>
          <w:rFonts w:ascii="Arial" w:eastAsia="Arial" w:hAnsi="Arial" w:cs="Arial"/>
        </w:rPr>
        <w:t>Children’s Hospital of Philadelphia, University of Pennsylvania, Emory University School of Medicine, Children’s Healthcare of Atlanta, and Georgia Institute of Technology</w:t>
      </w:r>
    </w:p>
    <w:p w14:paraId="00000010" w14:textId="77777777" w:rsidR="0067324D" w:rsidRDefault="008D1EEA">
      <w:pPr>
        <w:spacing w:after="0" w:line="480" w:lineRule="auto"/>
        <w:rPr>
          <w:rFonts w:ascii="Arial" w:eastAsia="Arial" w:hAnsi="Arial" w:cs="Arial"/>
        </w:rPr>
      </w:pPr>
      <w:r>
        <w:rPr>
          <w:rFonts w:ascii="Arial" w:eastAsia="Arial" w:hAnsi="Arial" w:cs="Arial"/>
          <w:b/>
        </w:rPr>
        <w:t>Reprints</w:t>
      </w:r>
      <w:r>
        <w:rPr>
          <w:rFonts w:ascii="Arial" w:eastAsia="Arial" w:hAnsi="Arial" w:cs="Arial"/>
          <w:b/>
        </w:rPr>
        <w:t xml:space="preserve">: </w:t>
      </w:r>
      <w:r>
        <w:rPr>
          <w:rFonts w:ascii="Arial" w:eastAsia="Arial" w:hAnsi="Arial" w:cs="Arial"/>
        </w:rPr>
        <w:t>Reprints will not be ordered.</w:t>
      </w:r>
    </w:p>
    <w:p w14:paraId="00000011" w14:textId="77777777" w:rsidR="0067324D" w:rsidRDefault="008D1EEA">
      <w:pPr>
        <w:spacing w:after="0" w:line="480" w:lineRule="auto"/>
        <w:rPr>
          <w:rFonts w:ascii="Arial" w:eastAsia="Arial" w:hAnsi="Arial" w:cs="Arial"/>
          <w:highlight w:val="white"/>
        </w:rPr>
      </w:pPr>
      <w:r>
        <w:rPr>
          <w:rFonts w:ascii="Arial" w:eastAsia="Arial" w:hAnsi="Arial" w:cs="Arial"/>
          <w:b/>
        </w:rPr>
        <w:t xml:space="preserve">Financial Support: </w:t>
      </w:r>
      <w:r>
        <w:rPr>
          <w:rFonts w:ascii="Arial" w:eastAsia="Arial" w:hAnsi="Arial" w:cs="Arial"/>
        </w:rPr>
        <w:t>Funding was provided by NIH grants K12HD072245 (Atlanta Pediatric Scholars Program), K23</w:t>
      </w:r>
      <w:r>
        <w:rPr>
          <w:rFonts w:ascii="Arial" w:eastAsia="Arial" w:hAnsi="Arial" w:cs="Arial"/>
          <w:highlight w:val="white"/>
        </w:rPr>
        <w:t xml:space="preserve"> HL151897-01, and </w:t>
      </w:r>
      <w:r>
        <w:rPr>
          <w:rFonts w:ascii="Arial" w:eastAsia="Arial" w:hAnsi="Arial" w:cs="Arial"/>
        </w:rPr>
        <w:t xml:space="preserve">an Emory University Pediatrics Research Alliance Junior Faculty Focused Pilot award to JG. Funding </w:t>
      </w:r>
      <w:r>
        <w:rPr>
          <w:rFonts w:ascii="Arial" w:eastAsia="Arial" w:hAnsi="Arial" w:cs="Arial"/>
        </w:rPr>
        <w:t>was provided by the NIH grant K</w:t>
      </w:r>
      <w:r>
        <w:rPr>
          <w:rFonts w:ascii="Arial" w:eastAsia="Arial" w:hAnsi="Arial" w:cs="Arial"/>
          <w:highlight w:val="white"/>
        </w:rPr>
        <w:t xml:space="preserve">24 NR018866 to AF. </w:t>
      </w:r>
      <w:r>
        <w:rPr>
          <w:rFonts w:ascii="Arial" w:eastAsia="Arial" w:hAnsi="Arial" w:cs="Arial"/>
          <w:sz w:val="21"/>
          <w:szCs w:val="21"/>
          <w:highlight w:val="white"/>
        </w:rPr>
        <w:t xml:space="preserve"> RK is supported by the NIH under Award Numbers R01GM139967 and UL1TR002378. </w:t>
      </w:r>
    </w:p>
    <w:p w14:paraId="00000012" w14:textId="77777777" w:rsidR="0067324D" w:rsidRDefault="008D1EEA">
      <w:pPr>
        <w:spacing w:after="0" w:line="480" w:lineRule="auto"/>
        <w:rPr>
          <w:rFonts w:ascii="Arial" w:eastAsia="Arial" w:hAnsi="Arial" w:cs="Arial"/>
        </w:rPr>
      </w:pPr>
      <w:r>
        <w:rPr>
          <w:rFonts w:ascii="Arial" w:eastAsia="Arial" w:hAnsi="Arial" w:cs="Arial"/>
          <w:b/>
          <w:highlight w:val="white"/>
        </w:rPr>
        <w:t xml:space="preserve">Keywords: </w:t>
      </w:r>
      <w:r>
        <w:rPr>
          <w:rFonts w:ascii="Arial" w:eastAsia="Arial" w:hAnsi="Arial" w:cs="Arial"/>
          <w:highlight w:val="white"/>
        </w:rPr>
        <w:t>pediatric, acute respiratory distress syndrome, mechanical ventilation, gene expression profiling, machine learning, transcriptomics</w:t>
      </w:r>
    </w:p>
    <w:p w14:paraId="00000013" w14:textId="77777777" w:rsidR="0067324D" w:rsidRDefault="008D1EEA">
      <w:pPr>
        <w:spacing w:after="0" w:line="480" w:lineRule="auto"/>
        <w:rPr>
          <w:rFonts w:ascii="Arial" w:eastAsia="Arial" w:hAnsi="Arial" w:cs="Arial"/>
          <w:b/>
        </w:rPr>
      </w:pPr>
      <w:r>
        <w:rPr>
          <w:rFonts w:ascii="Arial" w:eastAsia="Arial" w:hAnsi="Arial" w:cs="Arial"/>
          <w:b/>
          <w:highlight w:val="white"/>
        </w:rPr>
        <w:t xml:space="preserve">Competing Interests Statement: </w:t>
      </w:r>
      <w:r>
        <w:rPr>
          <w:rFonts w:ascii="Arial" w:eastAsia="Arial" w:hAnsi="Arial" w:cs="Arial"/>
          <w:highlight w:val="white"/>
        </w:rPr>
        <w:t>The author(s) declare no competing interests.</w:t>
      </w:r>
    </w:p>
    <w:p w14:paraId="00000014" w14:textId="77777777" w:rsidR="0067324D" w:rsidRDefault="008D1EEA">
      <w:pPr>
        <w:spacing w:after="0" w:line="480" w:lineRule="auto"/>
        <w:rPr>
          <w:rFonts w:ascii="Arial" w:eastAsia="Arial" w:hAnsi="Arial" w:cs="Arial"/>
        </w:rPr>
      </w:pPr>
      <w:r>
        <w:rPr>
          <w:rFonts w:ascii="Arial" w:eastAsia="Arial" w:hAnsi="Arial" w:cs="Arial"/>
          <w:b/>
        </w:rPr>
        <w:t xml:space="preserve">Authors’ contributions: </w:t>
      </w:r>
      <w:r>
        <w:rPr>
          <w:rFonts w:ascii="Arial" w:eastAsia="Arial" w:hAnsi="Arial" w:cs="Arial"/>
        </w:rPr>
        <w:t>NY obtained the patien</w:t>
      </w:r>
      <w:r>
        <w:rPr>
          <w:rFonts w:ascii="Arial" w:eastAsia="Arial" w:hAnsi="Arial" w:cs="Arial"/>
        </w:rPr>
        <w:t xml:space="preserve">t samples, performed the transcriptomics experiments. JG, NY, and RK conceived and developed the study, supervised the </w:t>
      </w:r>
      <w:proofErr w:type="gramStart"/>
      <w:r>
        <w:rPr>
          <w:rFonts w:ascii="Arial" w:eastAsia="Arial" w:hAnsi="Arial" w:cs="Arial"/>
        </w:rPr>
        <w:t>analysis</w:t>
      </w:r>
      <w:proofErr w:type="gramEnd"/>
      <w:r>
        <w:rPr>
          <w:rFonts w:ascii="Arial" w:eastAsia="Arial" w:hAnsi="Arial" w:cs="Arial"/>
        </w:rPr>
        <w:t xml:space="preserve"> and </w:t>
      </w:r>
      <w:r>
        <w:rPr>
          <w:rFonts w:ascii="Arial" w:eastAsia="Arial" w:hAnsi="Arial" w:cs="Arial"/>
        </w:rPr>
        <w:lastRenderedPageBreak/>
        <w:t>interpreted the data. JG drafted and edited the manuscript. RK, MR, and NY assisted with drafting and editing the manuscript</w:t>
      </w:r>
      <w:r>
        <w:rPr>
          <w:rFonts w:ascii="Arial" w:eastAsia="Arial" w:hAnsi="Arial" w:cs="Arial"/>
        </w:rPr>
        <w:t>. All authors edited and approved the final version of this manuscript.</w:t>
      </w:r>
    </w:p>
    <w:p w14:paraId="00000015" w14:textId="77777777" w:rsidR="0067324D" w:rsidRDefault="008D1EEA">
      <w:pPr>
        <w:spacing w:after="0" w:line="480" w:lineRule="auto"/>
        <w:rPr>
          <w:rFonts w:ascii="Arial" w:eastAsia="Arial" w:hAnsi="Arial" w:cs="Arial"/>
          <w:b/>
        </w:rPr>
      </w:pPr>
      <w:r>
        <w:rPr>
          <w:rFonts w:ascii="Arial" w:eastAsia="Arial" w:hAnsi="Arial" w:cs="Arial"/>
          <w:b/>
        </w:rPr>
        <w:t xml:space="preserve">Words: </w:t>
      </w:r>
      <w:proofErr w:type="gramStart"/>
      <w:r>
        <w:rPr>
          <w:rFonts w:ascii="Arial" w:eastAsia="Arial" w:hAnsi="Arial" w:cs="Arial"/>
        </w:rPr>
        <w:t>X,XXX</w:t>
      </w:r>
      <w:proofErr w:type="gramEnd"/>
      <w:r>
        <w:br w:type="page"/>
      </w:r>
    </w:p>
    <w:p w14:paraId="00000016" w14:textId="77777777" w:rsidR="0067324D" w:rsidRDefault="008D1EEA">
      <w:pPr>
        <w:spacing w:after="0" w:line="480" w:lineRule="auto"/>
        <w:rPr>
          <w:rFonts w:ascii="Arial" w:eastAsia="Arial" w:hAnsi="Arial" w:cs="Arial"/>
          <w:b/>
        </w:rPr>
      </w:pPr>
      <w:r>
        <w:rPr>
          <w:rFonts w:ascii="Arial" w:eastAsia="Arial" w:hAnsi="Arial" w:cs="Arial"/>
          <w:b/>
        </w:rPr>
        <w:lastRenderedPageBreak/>
        <w:t>Abstract (XXX words)</w:t>
      </w:r>
    </w:p>
    <w:p w14:paraId="00000017" w14:textId="77777777" w:rsidR="0067324D" w:rsidRDefault="008D1EEA">
      <w:pPr>
        <w:spacing w:after="0" w:line="240" w:lineRule="auto"/>
        <w:rPr>
          <w:rFonts w:ascii="Arial" w:eastAsia="Arial" w:hAnsi="Arial" w:cs="Arial"/>
          <w:b/>
        </w:rPr>
      </w:pPr>
      <w:r>
        <w:rPr>
          <w:rFonts w:ascii="Arial" w:eastAsia="Arial" w:hAnsi="Arial" w:cs="Arial"/>
          <w:b/>
        </w:rPr>
        <w:t>Importance:</w:t>
      </w:r>
      <w:r>
        <w:rPr>
          <w:rFonts w:ascii="Arial" w:eastAsia="Arial" w:hAnsi="Arial" w:cs="Arial"/>
        </w:rPr>
        <w:t xml:space="preserve"> </w:t>
      </w:r>
    </w:p>
    <w:p w14:paraId="00000018" w14:textId="77777777" w:rsidR="0067324D" w:rsidRDefault="008D1EEA">
      <w:pPr>
        <w:pBdr>
          <w:top w:val="nil"/>
          <w:left w:val="nil"/>
          <w:bottom w:val="nil"/>
          <w:right w:val="nil"/>
          <w:between w:val="nil"/>
        </w:pBdr>
        <w:shd w:val="clear" w:color="auto" w:fill="FFFFFF"/>
        <w:spacing w:line="240" w:lineRule="auto"/>
        <w:rPr>
          <w:rFonts w:ascii="Arial" w:eastAsia="Arial" w:hAnsi="Arial" w:cs="Arial"/>
          <w:b/>
          <w:color w:val="000000"/>
        </w:rPr>
      </w:pPr>
      <w:r>
        <w:rPr>
          <w:rFonts w:ascii="Arial" w:eastAsia="Arial" w:hAnsi="Arial" w:cs="Arial"/>
          <w:b/>
          <w:color w:val="000000"/>
        </w:rPr>
        <w:t>Objectives:</w:t>
      </w:r>
      <w:r>
        <w:rPr>
          <w:rFonts w:ascii="Arial" w:eastAsia="Arial" w:hAnsi="Arial" w:cs="Arial"/>
          <w:color w:val="000000"/>
        </w:rPr>
        <w:t xml:space="preserve"> </w:t>
      </w:r>
    </w:p>
    <w:p w14:paraId="00000019" w14:textId="77777777" w:rsidR="0067324D" w:rsidRDefault="008D1EEA">
      <w:pPr>
        <w:pBdr>
          <w:top w:val="nil"/>
          <w:left w:val="nil"/>
          <w:bottom w:val="nil"/>
          <w:right w:val="nil"/>
          <w:between w:val="nil"/>
        </w:pBdr>
        <w:shd w:val="clear" w:color="auto" w:fill="FFFFFF"/>
        <w:spacing w:line="240" w:lineRule="auto"/>
        <w:rPr>
          <w:rFonts w:ascii="Arial" w:eastAsia="Arial" w:hAnsi="Arial" w:cs="Arial"/>
          <w:b/>
          <w:color w:val="000000"/>
        </w:rPr>
      </w:pPr>
      <w:r>
        <w:rPr>
          <w:rFonts w:ascii="Arial" w:eastAsia="Arial" w:hAnsi="Arial" w:cs="Arial"/>
          <w:b/>
          <w:color w:val="000000"/>
        </w:rPr>
        <w:t>Design, Setting and Participants:</w:t>
      </w:r>
      <w:r>
        <w:rPr>
          <w:rFonts w:ascii="Arial" w:eastAsia="Arial" w:hAnsi="Arial" w:cs="Arial"/>
          <w:color w:val="000000"/>
        </w:rPr>
        <w:t xml:space="preserve"> </w:t>
      </w:r>
    </w:p>
    <w:p w14:paraId="0000001A" w14:textId="77777777" w:rsidR="0067324D" w:rsidRDefault="008D1EEA">
      <w:pPr>
        <w:pBdr>
          <w:top w:val="nil"/>
          <w:left w:val="nil"/>
          <w:bottom w:val="nil"/>
          <w:right w:val="nil"/>
          <w:between w:val="nil"/>
        </w:pBdr>
        <w:shd w:val="clear" w:color="auto" w:fill="FFFFFF"/>
        <w:spacing w:line="240" w:lineRule="auto"/>
        <w:rPr>
          <w:rFonts w:ascii="Arial" w:eastAsia="Arial" w:hAnsi="Arial" w:cs="Arial"/>
          <w:b/>
          <w:color w:val="000000"/>
        </w:rPr>
      </w:pPr>
      <w:r>
        <w:rPr>
          <w:rFonts w:ascii="Arial" w:eastAsia="Arial" w:hAnsi="Arial" w:cs="Arial"/>
          <w:b/>
          <w:color w:val="000000"/>
        </w:rPr>
        <w:t>Main Outcomes and Measures:</w:t>
      </w:r>
      <w:r>
        <w:rPr>
          <w:rFonts w:ascii="Arial" w:eastAsia="Arial" w:hAnsi="Arial" w:cs="Arial"/>
          <w:color w:val="000000"/>
        </w:rPr>
        <w:t xml:space="preserve"> </w:t>
      </w:r>
    </w:p>
    <w:p w14:paraId="0000001B" w14:textId="77777777" w:rsidR="0067324D" w:rsidRDefault="008D1EEA">
      <w:pPr>
        <w:pBdr>
          <w:top w:val="nil"/>
          <w:left w:val="nil"/>
          <w:bottom w:val="nil"/>
          <w:right w:val="nil"/>
          <w:between w:val="nil"/>
        </w:pBdr>
        <w:shd w:val="clear" w:color="auto" w:fill="FFFFFF"/>
        <w:spacing w:line="240" w:lineRule="auto"/>
        <w:rPr>
          <w:rFonts w:ascii="Arial" w:eastAsia="Arial" w:hAnsi="Arial" w:cs="Arial"/>
          <w:b/>
          <w:color w:val="000000"/>
        </w:rPr>
      </w:pPr>
      <w:r>
        <w:rPr>
          <w:rFonts w:ascii="Arial" w:eastAsia="Arial" w:hAnsi="Arial" w:cs="Arial"/>
          <w:b/>
          <w:color w:val="000000"/>
        </w:rPr>
        <w:t>Results:</w:t>
      </w:r>
      <w:r>
        <w:rPr>
          <w:rFonts w:ascii="Arial" w:eastAsia="Arial" w:hAnsi="Arial" w:cs="Arial"/>
          <w:color w:val="000000"/>
        </w:rPr>
        <w:t xml:space="preserve"> </w:t>
      </w:r>
    </w:p>
    <w:p w14:paraId="0000001C" w14:textId="77777777" w:rsidR="0067324D" w:rsidRDefault="008D1EEA">
      <w:pPr>
        <w:pBdr>
          <w:top w:val="nil"/>
          <w:left w:val="nil"/>
          <w:bottom w:val="nil"/>
          <w:right w:val="nil"/>
          <w:between w:val="nil"/>
        </w:pBdr>
        <w:shd w:val="clear" w:color="auto" w:fill="FFFFFF"/>
        <w:spacing w:line="240" w:lineRule="auto"/>
        <w:rPr>
          <w:rFonts w:ascii="Arial" w:eastAsia="Arial" w:hAnsi="Arial" w:cs="Arial"/>
          <w:color w:val="000000"/>
        </w:rPr>
      </w:pPr>
      <w:r>
        <w:rPr>
          <w:rFonts w:ascii="Arial" w:eastAsia="Arial" w:hAnsi="Arial" w:cs="Arial"/>
          <w:b/>
          <w:color w:val="000000"/>
        </w:rPr>
        <w:t>Conclusions and Relevance:</w:t>
      </w:r>
      <w:r>
        <w:rPr>
          <w:rFonts w:ascii="Arial" w:eastAsia="Arial" w:hAnsi="Arial" w:cs="Arial"/>
          <w:color w:val="000000"/>
        </w:rPr>
        <w:t xml:space="preserve"> </w:t>
      </w:r>
    </w:p>
    <w:p w14:paraId="0000001D" w14:textId="77777777" w:rsidR="0067324D" w:rsidRDefault="008D1EEA">
      <w:pPr>
        <w:spacing w:line="480" w:lineRule="auto"/>
        <w:rPr>
          <w:rFonts w:ascii="Arial" w:eastAsia="Arial" w:hAnsi="Arial" w:cs="Arial"/>
          <w:b/>
        </w:rPr>
      </w:pPr>
      <w:r>
        <w:br w:type="page"/>
      </w:r>
    </w:p>
    <w:p w14:paraId="0000001E" w14:textId="77777777" w:rsidR="0067324D" w:rsidRDefault="008D1EEA">
      <w:pPr>
        <w:spacing w:line="480" w:lineRule="auto"/>
        <w:rPr>
          <w:rFonts w:ascii="Arial" w:eastAsia="Arial" w:hAnsi="Arial" w:cs="Arial"/>
          <w:b/>
        </w:rPr>
      </w:pPr>
      <w:r>
        <w:rPr>
          <w:rFonts w:ascii="Arial" w:eastAsia="Arial" w:hAnsi="Arial" w:cs="Arial"/>
          <w:b/>
        </w:rPr>
        <w:lastRenderedPageBreak/>
        <w:t>Introduction</w:t>
      </w:r>
    </w:p>
    <w:p w14:paraId="0000001F" w14:textId="77777777" w:rsidR="0067324D" w:rsidRDefault="008D1EEA">
      <w:pPr>
        <w:spacing w:line="480" w:lineRule="auto"/>
        <w:rPr>
          <w:rFonts w:ascii="Arial" w:eastAsia="Arial" w:hAnsi="Arial" w:cs="Arial"/>
        </w:rPr>
      </w:pPr>
      <w:r>
        <w:rPr>
          <w:rFonts w:ascii="Arial" w:eastAsia="Arial" w:hAnsi="Arial" w:cs="Arial"/>
          <w:b/>
        </w:rPr>
        <w:tab/>
      </w:r>
      <w:r>
        <w:rPr>
          <w:rFonts w:ascii="Arial" w:eastAsia="Arial" w:hAnsi="Arial" w:cs="Arial"/>
        </w:rPr>
        <w:t>Acute hypoxemic respiratory failure is a defining feature of moderate and severe acute respiratory distress syndrome (ARDS) with a PaO</w:t>
      </w:r>
      <w:r>
        <w:rPr>
          <w:rFonts w:ascii="Arial" w:eastAsia="Arial" w:hAnsi="Arial" w:cs="Arial"/>
          <w:vertAlign w:val="subscript"/>
        </w:rPr>
        <w:t>2</w:t>
      </w:r>
      <w:r>
        <w:rPr>
          <w:rFonts w:ascii="Arial" w:eastAsia="Arial" w:hAnsi="Arial" w:cs="Arial"/>
        </w:rPr>
        <w:t>/FiO</w:t>
      </w:r>
      <w:r>
        <w:rPr>
          <w:rFonts w:ascii="Arial" w:eastAsia="Arial" w:hAnsi="Arial" w:cs="Arial"/>
          <w:vertAlign w:val="subscript"/>
        </w:rPr>
        <w:t>2</w:t>
      </w:r>
      <w:r>
        <w:rPr>
          <w:rFonts w:ascii="Arial" w:eastAsia="Arial" w:hAnsi="Arial" w:cs="Arial"/>
        </w:rPr>
        <w:t xml:space="preserve"> ratio of less than 200 accompanied by bilateral chest infiltrates on ch</w:t>
      </w:r>
      <w:r>
        <w:rPr>
          <w:rFonts w:ascii="Arial" w:eastAsia="Arial" w:hAnsi="Arial" w:cs="Arial"/>
        </w:rPr>
        <w:t>est radiograph within seven days of a clinical trigger and not related to fluid overload or heart failure.(1) Heterogeneity is a hallmark feature of ARDS, and correlating clinical phenotypes with biological endotypes using plasma biomarkers and clinical va</w:t>
      </w:r>
      <w:r>
        <w:rPr>
          <w:rFonts w:ascii="Arial" w:eastAsia="Arial" w:hAnsi="Arial" w:cs="Arial"/>
        </w:rPr>
        <w:t xml:space="preserve">riables using machine learning methods has led to the discovery of a hyperinflammatory (reactive) and </w:t>
      </w:r>
      <w:proofErr w:type="spellStart"/>
      <w:r>
        <w:rPr>
          <w:rFonts w:ascii="Arial" w:eastAsia="Arial" w:hAnsi="Arial" w:cs="Arial"/>
        </w:rPr>
        <w:t>hypoinflammatory</w:t>
      </w:r>
      <w:proofErr w:type="spellEnd"/>
      <w:r>
        <w:rPr>
          <w:rFonts w:ascii="Arial" w:eastAsia="Arial" w:hAnsi="Arial" w:cs="Arial"/>
        </w:rPr>
        <w:t xml:space="preserve"> (unreactive) ARDS endotype with differential responses to high PEEP, low tidal-volume and restrictive fluid therapies.(2-5) Systemic infe</w:t>
      </w:r>
      <w:r>
        <w:rPr>
          <w:rFonts w:ascii="Arial" w:eastAsia="Arial" w:hAnsi="Arial" w:cs="Arial"/>
        </w:rPr>
        <w:t>ctions, such as sepsis, often caused by pneumonia, is a common trigger of ARDS; however, trauma, aspiration, near-drowning, burns, and blood transfusions are also instigators of ARDS.</w:t>
      </w:r>
    </w:p>
    <w:p w14:paraId="00000020" w14:textId="77777777" w:rsidR="0067324D" w:rsidRDefault="008D1EEA">
      <w:pPr>
        <w:spacing w:line="480" w:lineRule="auto"/>
        <w:rPr>
          <w:rFonts w:ascii="Arial" w:eastAsia="Arial" w:hAnsi="Arial" w:cs="Arial"/>
        </w:rPr>
      </w:pPr>
      <w:r>
        <w:rPr>
          <w:rFonts w:ascii="Arial" w:eastAsia="Arial" w:hAnsi="Arial" w:cs="Arial"/>
        </w:rPr>
        <w:tab/>
        <w:t>Statistical and machine learning approaches have been used to perform a</w:t>
      </w:r>
      <w:r>
        <w:rPr>
          <w:rFonts w:ascii="Arial" w:eastAsia="Arial" w:hAnsi="Arial" w:cs="Arial"/>
        </w:rPr>
        <w:t xml:space="preserve"> meta-analysis of publicly available whole-blood gene expression data to predict mortality from sepsis in adults and children.(6) While a multi-cohort analysis of adult and pediatric whole-blood gene expression data did not find a generalizable transcripto</w:t>
      </w:r>
      <w:r>
        <w:rPr>
          <w:rFonts w:ascii="Arial" w:eastAsia="Arial" w:hAnsi="Arial" w:cs="Arial"/>
        </w:rPr>
        <w:t>mics signature of ARDS,(7) machine learning random forest models applied to clinically available laboratory and physiologic data within the first two days of intensive care outperformed multivariable logistic regression at predicting prolonged acute hypoxe</w:t>
      </w:r>
      <w:r>
        <w:rPr>
          <w:rFonts w:ascii="Arial" w:eastAsia="Arial" w:hAnsi="Arial" w:cs="Arial"/>
        </w:rPr>
        <w:t>mic respiratory failure of a week of more following influenza infection in a large multicenter cohort of children enrolled in the PICFLU observational study.(8) Furthermore, since publication of the ARDS transcriptomic meta-analysis incorporating adult ARD</w:t>
      </w:r>
      <w:r>
        <w:rPr>
          <w:rFonts w:ascii="Arial" w:eastAsia="Arial" w:hAnsi="Arial" w:cs="Arial"/>
        </w:rPr>
        <w:t>S and pediatric sepsis-triggered acute hypoxemic respiratory failure,(7) release of a pediatric ARDS-specific whole-blood microarray gene expression cohort is publicly available.(9)</w:t>
      </w:r>
    </w:p>
    <w:p w14:paraId="00000021" w14:textId="77777777" w:rsidR="0067324D" w:rsidRDefault="008D1EEA">
      <w:pPr>
        <w:spacing w:line="480" w:lineRule="auto"/>
        <w:rPr>
          <w:rFonts w:ascii="Arial" w:eastAsia="Arial" w:hAnsi="Arial" w:cs="Arial"/>
        </w:rPr>
      </w:pPr>
      <w:r>
        <w:rPr>
          <w:rFonts w:ascii="Arial" w:eastAsia="Arial" w:hAnsi="Arial" w:cs="Arial"/>
        </w:rPr>
        <w:tab/>
        <w:t>The primary objective of this study was to determine a gene expression si</w:t>
      </w:r>
      <w:r>
        <w:rPr>
          <w:rFonts w:ascii="Arial" w:eastAsia="Arial" w:hAnsi="Arial" w:cs="Arial"/>
        </w:rPr>
        <w:t xml:space="preserve">gnature of mild and moderate/severe acute hypoxemic respiratory failure from publicly available whole blood </w:t>
      </w:r>
      <w:r>
        <w:rPr>
          <w:rFonts w:ascii="Arial" w:eastAsia="Arial" w:hAnsi="Arial" w:cs="Arial"/>
        </w:rPr>
        <w:lastRenderedPageBreak/>
        <w:t>gene expression microarray data. A secondary objective was to explore the gene networks common to both datasets.</w:t>
      </w:r>
    </w:p>
    <w:p w14:paraId="00000022" w14:textId="77777777" w:rsidR="0067324D" w:rsidRDefault="008D1EEA">
      <w:pPr>
        <w:spacing w:line="480" w:lineRule="auto"/>
        <w:rPr>
          <w:rFonts w:ascii="Arial" w:eastAsia="Arial" w:hAnsi="Arial" w:cs="Arial"/>
          <w:b/>
        </w:rPr>
      </w:pPr>
      <w:sdt>
        <w:sdtPr>
          <w:tag w:val="goog_rdk_0"/>
          <w:id w:val="39720667"/>
        </w:sdtPr>
        <w:sdtEndPr/>
        <w:sdtContent>
          <w:commentRangeStart w:id="1"/>
        </w:sdtContent>
      </w:sdt>
      <w:r>
        <w:rPr>
          <w:rFonts w:ascii="Arial" w:eastAsia="Arial" w:hAnsi="Arial" w:cs="Arial"/>
          <w:b/>
          <w:highlight w:val="yellow"/>
        </w:rPr>
        <w:t>Methods</w:t>
      </w:r>
      <w:commentRangeEnd w:id="1"/>
      <w:r>
        <w:commentReference w:id="1"/>
      </w:r>
    </w:p>
    <w:p w14:paraId="00000023" w14:textId="77777777" w:rsidR="0067324D" w:rsidRDefault="008D1EEA">
      <w:pPr>
        <w:spacing w:after="0" w:line="480" w:lineRule="auto"/>
        <w:rPr>
          <w:rFonts w:ascii="Arial" w:eastAsia="Arial" w:hAnsi="Arial" w:cs="Arial"/>
          <w:b/>
        </w:rPr>
      </w:pPr>
      <w:r>
        <w:rPr>
          <w:rFonts w:ascii="Arial" w:eastAsia="Arial" w:hAnsi="Arial" w:cs="Arial"/>
          <w:b/>
        </w:rPr>
        <w:t>Data Collection</w:t>
      </w:r>
    </w:p>
    <w:p w14:paraId="00000024" w14:textId="77777777" w:rsidR="0067324D" w:rsidRDefault="008D1EEA">
      <w:pPr>
        <w:spacing w:after="0" w:line="480" w:lineRule="auto"/>
        <w:rPr>
          <w:rFonts w:ascii="Arial" w:eastAsia="Arial" w:hAnsi="Arial" w:cs="Arial"/>
        </w:rPr>
      </w:pPr>
      <w:r>
        <w:rPr>
          <w:rFonts w:ascii="Arial" w:eastAsia="Arial" w:hAnsi="Arial" w:cs="Arial"/>
        </w:rPr>
        <w:t>The pe</w:t>
      </w:r>
      <w:r>
        <w:rPr>
          <w:rFonts w:ascii="Arial" w:eastAsia="Arial" w:hAnsi="Arial" w:cs="Arial"/>
        </w:rPr>
        <w:t xml:space="preserve">diatric sepsis dataset, GSE66099, and the pediatric ARDS (PARDS) dataset, GSE147902 were downloaded from the NCBI Gene Expression Omnibus (GEO) </w:t>
      </w:r>
      <w:proofErr w:type="gramStart"/>
      <w:r>
        <w:rPr>
          <w:rFonts w:ascii="Arial" w:eastAsia="Arial" w:hAnsi="Arial" w:cs="Arial"/>
        </w:rPr>
        <w:t>repository.(</w:t>
      </w:r>
      <w:proofErr w:type="gramEnd"/>
      <w:r>
        <w:rPr>
          <w:rFonts w:ascii="Arial" w:eastAsia="Arial" w:hAnsi="Arial" w:cs="Arial"/>
        </w:rPr>
        <w:t>9, 10) Both datasets contain gene expression profiles obtained from peripheral whole blood samples o</w:t>
      </w:r>
      <w:r>
        <w:rPr>
          <w:rFonts w:ascii="Arial" w:eastAsia="Arial" w:hAnsi="Arial" w:cs="Arial"/>
        </w:rPr>
        <w:t>f patients who were admitted to the pediatric intensive care unit (PICU) within 24h of a diagnosis of sepsis or PARDS using the Berlin definition, respectively. Acute hypoxemic respiratory failure was defined in both cohorts as a P</w:t>
      </w:r>
      <w:r>
        <w:rPr>
          <w:rFonts w:ascii="Arial" w:eastAsia="Arial" w:hAnsi="Arial" w:cs="Arial"/>
          <w:vertAlign w:val="subscript"/>
        </w:rPr>
        <w:t>a</w:t>
      </w:r>
      <w:r>
        <w:rPr>
          <w:rFonts w:ascii="Arial" w:eastAsia="Arial" w:hAnsi="Arial" w:cs="Arial"/>
        </w:rPr>
        <w:t>O</w:t>
      </w:r>
      <w:r>
        <w:rPr>
          <w:rFonts w:ascii="Arial" w:eastAsia="Arial" w:hAnsi="Arial" w:cs="Arial"/>
          <w:vertAlign w:val="subscript"/>
        </w:rPr>
        <w:t>2</w:t>
      </w:r>
      <w:r>
        <w:rPr>
          <w:rFonts w:ascii="Arial" w:eastAsia="Arial" w:hAnsi="Arial" w:cs="Arial"/>
        </w:rPr>
        <w:t>/F</w:t>
      </w:r>
      <w:r>
        <w:rPr>
          <w:rFonts w:ascii="Arial" w:eastAsia="Arial" w:hAnsi="Arial" w:cs="Arial"/>
          <w:vertAlign w:val="subscript"/>
        </w:rPr>
        <w:t>i</w:t>
      </w:r>
      <w:r>
        <w:rPr>
          <w:rFonts w:ascii="Arial" w:eastAsia="Arial" w:hAnsi="Arial" w:cs="Arial"/>
        </w:rPr>
        <w:t>O</w:t>
      </w:r>
      <w:r>
        <w:rPr>
          <w:rFonts w:ascii="Arial" w:eastAsia="Arial" w:hAnsi="Arial" w:cs="Arial"/>
          <w:vertAlign w:val="subscript"/>
        </w:rPr>
        <w:t>2</w:t>
      </w:r>
      <w:r>
        <w:rPr>
          <w:rFonts w:ascii="Arial" w:eastAsia="Arial" w:hAnsi="Arial" w:cs="Arial"/>
        </w:rPr>
        <w:t xml:space="preserve"> (P/F) &lt; 200.</w:t>
      </w:r>
    </w:p>
    <w:p w14:paraId="00000025" w14:textId="77777777" w:rsidR="0067324D" w:rsidRDefault="008D1EEA">
      <w:pPr>
        <w:spacing w:after="0" w:line="480" w:lineRule="auto"/>
        <w:rPr>
          <w:rFonts w:ascii="Arial" w:eastAsia="Arial" w:hAnsi="Arial" w:cs="Arial"/>
          <w:b/>
        </w:rPr>
      </w:pPr>
      <w:r>
        <w:rPr>
          <w:rFonts w:ascii="Arial" w:eastAsia="Arial" w:hAnsi="Arial" w:cs="Arial"/>
          <w:b/>
        </w:rPr>
        <w:t>Normalization and Background Correction</w:t>
      </w:r>
    </w:p>
    <w:p w14:paraId="00000026" w14:textId="77777777" w:rsidR="0067324D" w:rsidRDefault="008D1EEA">
      <w:pPr>
        <w:spacing w:after="0" w:line="480" w:lineRule="auto"/>
        <w:rPr>
          <w:rFonts w:ascii="Arial" w:eastAsia="Arial" w:hAnsi="Arial" w:cs="Arial"/>
        </w:rPr>
      </w:pPr>
      <w:r>
        <w:rPr>
          <w:rFonts w:ascii="Arial" w:eastAsia="Arial" w:hAnsi="Arial" w:cs="Arial"/>
        </w:rPr>
        <w:t xml:space="preserve">The </w:t>
      </w:r>
      <w:proofErr w:type="spellStart"/>
      <w:r>
        <w:rPr>
          <w:rFonts w:ascii="Arial" w:eastAsia="Arial" w:hAnsi="Arial" w:cs="Arial"/>
        </w:rPr>
        <w:t>Affy</w:t>
      </w:r>
      <w:proofErr w:type="spellEnd"/>
      <w:r>
        <w:rPr>
          <w:rFonts w:ascii="Arial" w:eastAsia="Arial" w:hAnsi="Arial" w:cs="Arial"/>
        </w:rPr>
        <w:t xml:space="preserve"> package from R was used to remove technical variations in the gene expression </w:t>
      </w:r>
      <w:proofErr w:type="gramStart"/>
      <w:r>
        <w:rPr>
          <w:rFonts w:ascii="Arial" w:eastAsia="Arial" w:hAnsi="Arial" w:cs="Arial"/>
        </w:rPr>
        <w:t>data.(</w:t>
      </w:r>
      <w:proofErr w:type="gramEnd"/>
      <w:r>
        <w:rPr>
          <w:rFonts w:ascii="Arial" w:eastAsia="Arial" w:hAnsi="Arial" w:cs="Arial"/>
        </w:rPr>
        <w:t xml:space="preserve">11) Background noise correction and normalizations was performed using the R package </w:t>
      </w:r>
      <w:proofErr w:type="spellStart"/>
      <w:r>
        <w:rPr>
          <w:rFonts w:ascii="Arial" w:eastAsia="Arial" w:hAnsi="Arial" w:cs="Arial"/>
        </w:rPr>
        <w:t>gcrma</w:t>
      </w:r>
      <w:proofErr w:type="spellEnd"/>
      <w:r>
        <w:rPr>
          <w:rFonts w:ascii="Arial" w:eastAsia="Arial" w:hAnsi="Arial" w:cs="Arial"/>
        </w:rPr>
        <w:t>.(12) Surrogate Var</w:t>
      </w:r>
      <w:r>
        <w:rPr>
          <w:rFonts w:ascii="Arial" w:eastAsia="Arial" w:hAnsi="Arial" w:cs="Arial"/>
        </w:rPr>
        <w:t xml:space="preserve">iable Analysis using the R package </w:t>
      </w:r>
      <w:proofErr w:type="spellStart"/>
      <w:r>
        <w:rPr>
          <w:rFonts w:ascii="Arial" w:eastAsia="Arial" w:hAnsi="Arial" w:cs="Arial"/>
        </w:rPr>
        <w:t>sva</w:t>
      </w:r>
      <w:proofErr w:type="spellEnd"/>
      <w:r>
        <w:rPr>
          <w:rFonts w:ascii="Arial" w:eastAsia="Arial" w:hAnsi="Arial" w:cs="Arial"/>
        </w:rPr>
        <w:t xml:space="preserve"> was used to correct for batch effects variation between datasets.(13)</w:t>
      </w:r>
    </w:p>
    <w:p w14:paraId="00000027" w14:textId="77777777" w:rsidR="0067324D" w:rsidRDefault="008D1EEA">
      <w:pPr>
        <w:spacing w:after="0" w:line="480" w:lineRule="auto"/>
        <w:rPr>
          <w:rFonts w:ascii="Arial" w:eastAsia="Arial" w:hAnsi="Arial" w:cs="Arial"/>
          <w:b/>
        </w:rPr>
      </w:pPr>
      <w:r>
        <w:rPr>
          <w:rFonts w:ascii="Arial" w:eastAsia="Arial" w:hAnsi="Arial" w:cs="Arial"/>
          <w:b/>
        </w:rPr>
        <w:t>Probe to Gene Mapping</w:t>
      </w:r>
    </w:p>
    <w:p w14:paraId="00000028" w14:textId="60455D5C" w:rsidR="0067324D" w:rsidRDefault="008D1EEA">
      <w:pPr>
        <w:spacing w:after="0" w:line="480" w:lineRule="auto"/>
        <w:rPr>
          <w:rFonts w:ascii="Arial" w:eastAsia="Arial" w:hAnsi="Arial" w:cs="Arial"/>
        </w:rPr>
      </w:pPr>
      <w:r>
        <w:rPr>
          <w:rFonts w:ascii="Arial" w:eastAsia="Arial" w:hAnsi="Arial" w:cs="Arial"/>
        </w:rPr>
        <w:t>The GSE66099 and GSE147902 microarray dataset Affymetrix probes were matched to gene symbols using Affymetrix Human Genome U1</w:t>
      </w:r>
      <w:r>
        <w:rPr>
          <w:rFonts w:ascii="Arial" w:eastAsia="Arial" w:hAnsi="Arial" w:cs="Arial"/>
        </w:rPr>
        <w:t xml:space="preserve">33 Plus 2.0 (hgu133plus2.db) and Human Gene 2.1 ST Array </w:t>
      </w:r>
      <w:r>
        <w:rPr>
          <w:rFonts w:ascii="Arial" w:eastAsia="Arial" w:hAnsi="Arial" w:cs="Arial"/>
        </w:rPr>
        <w:t>(</w:t>
      </w:r>
      <w:ins w:id="2" w:author="Ghiasi Rad, Milad" w:date="2021-10-18T11:56:00Z">
        <w:r w:rsidR="00185B8B" w:rsidRPr="00185B8B">
          <w:rPr>
            <w:rFonts w:ascii="Arial" w:eastAsia="Arial" w:hAnsi="Arial" w:cs="Arial"/>
          </w:rPr>
          <w:t>hugene21sttranscriptcluster</w:t>
        </w:r>
      </w:ins>
      <w:del w:id="3" w:author="Ghiasi Rad, Milad" w:date="2021-10-18T11:56:00Z">
        <w:r w:rsidDel="00185B8B">
          <w:rPr>
            <w:rFonts w:ascii="Arial" w:eastAsia="Arial" w:hAnsi="Arial" w:cs="Arial"/>
            <w:highlight w:val="yellow"/>
          </w:rPr>
          <w:delText>XXXXXXX</w:delText>
        </w:r>
      </w:del>
      <w:r>
        <w:rPr>
          <w:rFonts w:ascii="Arial" w:eastAsia="Arial" w:hAnsi="Arial" w:cs="Arial"/>
          <w:highlight w:val="yellow"/>
        </w:rPr>
        <w:t>.db</w:t>
      </w:r>
      <w:r>
        <w:rPr>
          <w:rFonts w:ascii="Arial" w:eastAsia="Arial" w:hAnsi="Arial" w:cs="Arial"/>
        </w:rPr>
        <w:t xml:space="preserve">), respectively. Genes with multiple probes were matched to the same gene and the expressions were </w:t>
      </w:r>
      <w:proofErr w:type="gramStart"/>
      <w:r>
        <w:rPr>
          <w:rFonts w:ascii="Arial" w:eastAsia="Arial" w:hAnsi="Arial" w:cs="Arial"/>
        </w:rPr>
        <w:t>averaged.(</w:t>
      </w:r>
      <w:proofErr w:type="gramEnd"/>
      <w:r>
        <w:rPr>
          <w:rFonts w:ascii="Arial" w:eastAsia="Arial" w:hAnsi="Arial" w:cs="Arial"/>
        </w:rPr>
        <w:t>6)</w:t>
      </w:r>
    </w:p>
    <w:p w14:paraId="00000029" w14:textId="77777777" w:rsidR="0067324D" w:rsidRDefault="008D1EEA">
      <w:pPr>
        <w:spacing w:after="0" w:line="480" w:lineRule="auto"/>
        <w:rPr>
          <w:rFonts w:ascii="Arial" w:eastAsia="Arial" w:hAnsi="Arial" w:cs="Arial"/>
          <w:b/>
        </w:rPr>
      </w:pPr>
      <w:r>
        <w:rPr>
          <w:rFonts w:ascii="Arial" w:eastAsia="Arial" w:hAnsi="Arial" w:cs="Arial"/>
          <w:b/>
        </w:rPr>
        <w:t>Variable Selection Methods and Classification Models</w:t>
      </w:r>
    </w:p>
    <w:p w14:paraId="0000002A" w14:textId="77EF0AD9" w:rsidR="0067324D" w:rsidRPr="001910CF" w:rsidRDefault="008D1EEA" w:rsidP="001910CF">
      <w:pPr>
        <w:rPr>
          <w:rFonts w:ascii="Times New Roman" w:eastAsia="Times New Roman" w:hAnsi="Times New Roman" w:cs="Times New Roman"/>
          <w:sz w:val="24"/>
          <w:szCs w:val="24"/>
          <w:rPrChange w:id="4" w:author="Ghiasi Rad, Milad" w:date="2021-10-18T11:53:00Z">
            <w:rPr>
              <w:rFonts w:ascii="Arial" w:eastAsia="Arial" w:hAnsi="Arial" w:cs="Arial"/>
              <w:color w:val="000000"/>
            </w:rPr>
          </w:rPrChange>
        </w:rPr>
        <w:pPrChange w:id="5" w:author="Ghiasi Rad, Milad" w:date="2021-10-18T11:53:00Z">
          <w:pPr>
            <w:shd w:val="clear" w:color="auto" w:fill="FFFFFF"/>
            <w:spacing w:after="0" w:line="480" w:lineRule="auto"/>
          </w:pPr>
        </w:pPrChange>
      </w:pPr>
      <w:r>
        <w:rPr>
          <w:rFonts w:ascii="Arial" w:eastAsia="Arial" w:hAnsi="Arial" w:cs="Arial"/>
          <w:color w:val="000000"/>
        </w:rPr>
        <w:t>Candidate markers were selected using stability selection</w:t>
      </w:r>
      <w:customXmlDelRangeStart w:id="6" w:author="Ghiasi Rad, Milad" w:date="2021-10-18T11:53:00Z"/>
      <w:sdt>
        <w:sdtPr>
          <w:tag w:val="goog_rdk_1"/>
          <w:id w:val="1443959904"/>
        </w:sdtPr>
        <w:sdtEndPr/>
        <w:sdtContent>
          <w:customXmlDelRangeEnd w:id="6"/>
          <w:sdt>
            <w:sdtPr>
              <w:tag w:val="goog_rdk_2"/>
              <w:id w:val="-1415931832"/>
            </w:sdtPr>
            <w:sdtEndPr/>
            <w:sdtContent>
              <w:commentRangeStart w:id="7"/>
            </w:sdtContent>
          </w:sdt>
          <w:ins w:id="8" w:author="Rishi Kamaleswaran" w:date="2021-10-11T15:20:00Z">
            <w:del w:id="9" w:author="Ghiasi Rad, Milad" w:date="2021-10-18T11:53:00Z">
              <w:r w:rsidDel="002A101D">
                <w:rPr>
                  <w:rFonts w:ascii="Arial" w:eastAsia="Arial" w:hAnsi="Arial" w:cs="Arial"/>
                  <w:color w:val="000000"/>
                </w:rPr>
                <w:delText>[ref]</w:delText>
              </w:r>
            </w:del>
          </w:ins>
          <w:customXmlDelRangeStart w:id="10" w:author="Ghiasi Rad, Milad" w:date="2021-10-18T11:53:00Z"/>
        </w:sdtContent>
      </w:sdt>
      <w:customXmlDelRangeEnd w:id="10"/>
      <w:commentRangeEnd w:id="7"/>
      <w:del w:id="11" w:author="Ghiasi Rad, Milad" w:date="2021-10-18T11:53:00Z">
        <w:r w:rsidDel="002A101D">
          <w:commentReference w:id="7"/>
        </w:r>
        <w:r w:rsidDel="002A101D">
          <w:rPr>
            <w:rFonts w:ascii="Arial" w:eastAsia="Arial" w:hAnsi="Arial" w:cs="Arial"/>
            <w:color w:val="000000"/>
          </w:rPr>
          <w:delText>,</w:delText>
        </w:r>
      </w:del>
      <w:ins w:id="12" w:author="Ghiasi Rad, Milad" w:date="2021-10-18T11:53:00Z">
        <w:r w:rsidR="002A101D">
          <w:rPr>
            <w:rFonts w:ascii="Arial" w:eastAsia="Arial" w:hAnsi="Arial" w:cs="Arial"/>
            <w:color w:val="000000"/>
          </w:rPr>
          <w:t xml:space="preserve"> [</w:t>
        </w:r>
        <w:proofErr w:type="spellStart"/>
        <w:r w:rsidR="002A101D" w:rsidRPr="002A101D">
          <w:rPr>
            <w:rFonts w:ascii="Arial" w:eastAsia="Times New Roman" w:hAnsi="Arial" w:cs="Arial"/>
            <w:color w:val="222222"/>
            <w:sz w:val="20"/>
            <w:szCs w:val="20"/>
            <w:shd w:val="clear" w:color="auto" w:fill="FFFFFF"/>
          </w:rPr>
          <w:t>Meinshausen</w:t>
        </w:r>
        <w:proofErr w:type="spellEnd"/>
        <w:r w:rsidR="002A101D" w:rsidRPr="002A101D">
          <w:rPr>
            <w:rFonts w:ascii="Arial" w:eastAsia="Times New Roman" w:hAnsi="Arial" w:cs="Arial"/>
            <w:color w:val="222222"/>
            <w:sz w:val="20"/>
            <w:szCs w:val="20"/>
            <w:shd w:val="clear" w:color="auto" w:fill="FFFFFF"/>
          </w:rPr>
          <w:t xml:space="preserve">, Nicolai, and Peter </w:t>
        </w:r>
        <w:proofErr w:type="spellStart"/>
        <w:r w:rsidR="002A101D" w:rsidRPr="002A101D">
          <w:rPr>
            <w:rFonts w:ascii="Arial" w:eastAsia="Times New Roman" w:hAnsi="Arial" w:cs="Arial"/>
            <w:color w:val="222222"/>
            <w:sz w:val="20"/>
            <w:szCs w:val="20"/>
            <w:shd w:val="clear" w:color="auto" w:fill="FFFFFF"/>
          </w:rPr>
          <w:t>Bühlmann</w:t>
        </w:r>
        <w:proofErr w:type="spellEnd"/>
        <w:r w:rsidR="002A101D" w:rsidRPr="002A101D">
          <w:rPr>
            <w:rFonts w:ascii="Arial" w:eastAsia="Times New Roman" w:hAnsi="Arial" w:cs="Arial"/>
            <w:color w:val="222222"/>
            <w:sz w:val="20"/>
            <w:szCs w:val="20"/>
            <w:shd w:val="clear" w:color="auto" w:fill="FFFFFF"/>
          </w:rPr>
          <w:t>. "Stability selection." </w:t>
        </w:r>
        <w:r w:rsidR="002A101D" w:rsidRPr="002A101D">
          <w:rPr>
            <w:rFonts w:ascii="Arial" w:eastAsia="Times New Roman" w:hAnsi="Arial" w:cs="Arial"/>
            <w:i/>
            <w:iCs/>
            <w:color w:val="222222"/>
            <w:sz w:val="20"/>
            <w:szCs w:val="20"/>
          </w:rPr>
          <w:t>Journal of the Royal Statistical Society: Series B (Statistical Methodology)</w:t>
        </w:r>
        <w:r w:rsidR="002A101D" w:rsidRPr="002A101D">
          <w:rPr>
            <w:rFonts w:ascii="Arial" w:eastAsia="Times New Roman" w:hAnsi="Arial" w:cs="Arial"/>
            <w:color w:val="222222"/>
            <w:sz w:val="20"/>
            <w:szCs w:val="20"/>
            <w:shd w:val="clear" w:color="auto" w:fill="FFFFFF"/>
          </w:rPr>
          <w:t> 72.4 (2010): 417-473.</w:t>
        </w:r>
        <w:r w:rsidR="002A101D">
          <w:rPr>
            <w:rFonts w:ascii="Arial" w:eastAsia="Arial" w:hAnsi="Arial" w:cs="Arial"/>
            <w:color w:val="000000"/>
          </w:rPr>
          <w:t>]</w:t>
        </w:r>
      </w:ins>
      <w:del w:id="13" w:author="Ghiasi Rad, Milad" w:date="2021-10-18T11:53:00Z">
        <w:r w:rsidDel="002A101D">
          <w:rPr>
            <w:rFonts w:ascii="Arial" w:eastAsia="Arial" w:hAnsi="Arial" w:cs="Arial"/>
            <w:color w:val="000000"/>
          </w:rPr>
          <w:delText xml:space="preserve"> </w:delText>
        </w:r>
      </w:del>
      <w:ins w:id="14" w:author="Ghiasi Rad, Milad" w:date="2021-10-18T11:53:00Z">
        <w:r w:rsidR="002A101D">
          <w:rPr>
            <w:rFonts w:ascii="Arial" w:eastAsia="Arial" w:hAnsi="Arial" w:cs="Arial"/>
            <w:color w:val="000000"/>
          </w:rPr>
          <w:t xml:space="preserve">, </w:t>
        </w:r>
      </w:ins>
      <w:r>
        <w:rPr>
          <w:rFonts w:ascii="Arial" w:eastAsia="Arial" w:hAnsi="Arial" w:cs="Arial"/>
          <w:color w:val="000000"/>
        </w:rPr>
        <w:t>a bootstrapping method of 100 simulations using logistic regression as a classifier, using 0.6 as the threshold. The top-ranked genes that contributed to the acute hypoxemic respiratory</w:t>
      </w:r>
      <w:r>
        <w:rPr>
          <w:rFonts w:ascii="Arial" w:eastAsia="Arial" w:hAnsi="Arial" w:cs="Arial"/>
          <w:color w:val="000000"/>
        </w:rPr>
        <w:t xml:space="preserve"> failure signature were selected in each dataset. Genes common to </w:t>
      </w:r>
      <w:proofErr w:type="gramStart"/>
      <w:r>
        <w:rPr>
          <w:rFonts w:ascii="Arial" w:eastAsia="Arial" w:hAnsi="Arial" w:cs="Arial"/>
          <w:color w:val="000000"/>
        </w:rPr>
        <w:t>both of the top</w:t>
      </w:r>
      <w:proofErr w:type="gramEnd"/>
      <w:r>
        <w:rPr>
          <w:rFonts w:ascii="Arial" w:eastAsia="Arial" w:hAnsi="Arial" w:cs="Arial"/>
          <w:color w:val="000000"/>
        </w:rPr>
        <w:t xml:space="preserve"> 1,500 ranked gene lists were selected for pathway analysis. </w:t>
      </w:r>
    </w:p>
    <w:p w14:paraId="0000002B" w14:textId="77777777" w:rsidR="0067324D" w:rsidRDefault="008D1EEA">
      <w:pPr>
        <w:spacing w:after="0" w:line="480" w:lineRule="auto"/>
        <w:rPr>
          <w:rFonts w:ascii="Arial" w:eastAsia="Arial" w:hAnsi="Arial" w:cs="Arial"/>
          <w:b/>
        </w:rPr>
      </w:pPr>
      <w:r>
        <w:rPr>
          <w:rFonts w:ascii="Arial" w:eastAsia="Arial" w:hAnsi="Arial" w:cs="Arial"/>
          <w:b/>
        </w:rPr>
        <w:lastRenderedPageBreak/>
        <w:t>Pathway analysis</w:t>
      </w:r>
    </w:p>
    <w:p w14:paraId="0000002C" w14:textId="1FEB1E57" w:rsidR="0067324D" w:rsidRDefault="008D1EEA">
      <w:pPr>
        <w:spacing w:after="0" w:line="480" w:lineRule="auto"/>
        <w:rPr>
          <w:rFonts w:ascii="Arial" w:eastAsia="Arial" w:hAnsi="Arial" w:cs="Arial"/>
        </w:rPr>
      </w:pPr>
      <w:r>
        <w:rPr>
          <w:rFonts w:ascii="Arial" w:eastAsia="Arial" w:hAnsi="Arial" w:cs="Arial"/>
        </w:rPr>
        <w:t xml:space="preserve">The most common pathways were explored using the </w:t>
      </w:r>
      <w:sdt>
        <w:sdtPr>
          <w:tag w:val="goog_rdk_3"/>
          <w:id w:val="1217624884"/>
        </w:sdtPr>
        <w:sdtEndPr/>
        <w:sdtContent>
          <w:commentRangeStart w:id="15"/>
        </w:sdtContent>
      </w:sdt>
      <w:del w:id="16" w:author="Ghiasi Rad, Milad" w:date="2021-10-18T12:10:00Z">
        <w:r w:rsidDel="00CE0EBD">
          <w:rPr>
            <w:rFonts w:ascii="Arial" w:eastAsia="Arial" w:hAnsi="Arial" w:cs="Arial"/>
          </w:rPr>
          <w:delText>199</w:delText>
        </w:r>
        <w:commentRangeEnd w:id="15"/>
        <w:r w:rsidDel="00CE0EBD">
          <w:commentReference w:id="15"/>
        </w:r>
        <w:r w:rsidDel="00CE0EBD">
          <w:rPr>
            <w:rFonts w:ascii="Arial" w:eastAsia="Arial" w:hAnsi="Arial" w:cs="Arial"/>
          </w:rPr>
          <w:delText xml:space="preserve"> </w:delText>
        </w:r>
      </w:del>
      <w:ins w:id="17" w:author="Ghiasi Rad, Milad" w:date="2021-10-18T12:10:00Z">
        <w:r w:rsidR="00CE0EBD">
          <w:rPr>
            <w:rFonts w:ascii="Arial" w:eastAsia="Arial" w:hAnsi="Arial" w:cs="Arial"/>
          </w:rPr>
          <w:t>185</w:t>
        </w:r>
        <w:r w:rsidR="00CE0EBD">
          <w:rPr>
            <w:rFonts w:ascii="Arial" w:eastAsia="Arial" w:hAnsi="Arial" w:cs="Arial"/>
          </w:rPr>
          <w:t xml:space="preserve"> </w:t>
        </w:r>
      </w:ins>
      <w:r>
        <w:rPr>
          <w:rFonts w:ascii="Arial" w:eastAsia="Arial" w:hAnsi="Arial" w:cs="Arial"/>
        </w:rPr>
        <w:t>top-ranked genes common to both datase</w:t>
      </w:r>
      <w:r>
        <w:rPr>
          <w:rFonts w:ascii="Arial" w:eastAsia="Arial" w:hAnsi="Arial" w:cs="Arial"/>
        </w:rPr>
        <w:t>ts using the Kyoto Encyclopedia of Genes and Genomes (KEGG).(14, 15) The identified KEGG pathways were fed into the R package</w:t>
      </w:r>
      <w:r>
        <w:rPr>
          <w:rFonts w:ascii="Arial" w:eastAsia="Arial" w:hAnsi="Arial" w:cs="Arial"/>
          <w:b/>
        </w:rPr>
        <w:t xml:space="preserve"> </w:t>
      </w:r>
      <w:r>
        <w:rPr>
          <w:rFonts w:ascii="Arial" w:eastAsia="Arial" w:hAnsi="Arial" w:cs="Arial"/>
        </w:rPr>
        <w:t>Pathway Network Visualizer (PANEV) to identify and map the first- and second-level pathway networks associated with acute hypoxemi</w:t>
      </w:r>
      <w:r>
        <w:rPr>
          <w:rFonts w:ascii="Arial" w:eastAsia="Arial" w:hAnsi="Arial" w:cs="Arial"/>
        </w:rPr>
        <w:t xml:space="preserve">c respiratory failure.(16) The Python Reactome package was used to perform an over-representation gene network analysis using the </w:t>
      </w:r>
      <w:del w:id="18" w:author="Ghiasi Rad, Milad" w:date="2021-10-18T12:10:00Z">
        <w:r w:rsidDel="0043633F">
          <w:rPr>
            <w:rFonts w:ascii="Arial" w:eastAsia="Arial" w:hAnsi="Arial" w:cs="Arial"/>
          </w:rPr>
          <w:delText xml:space="preserve">199 </w:delText>
        </w:r>
      </w:del>
      <w:ins w:id="19" w:author="Ghiasi Rad, Milad" w:date="2021-10-18T12:10:00Z">
        <w:r w:rsidR="0043633F">
          <w:rPr>
            <w:rFonts w:ascii="Arial" w:eastAsia="Arial" w:hAnsi="Arial" w:cs="Arial"/>
          </w:rPr>
          <w:t>185</w:t>
        </w:r>
        <w:r w:rsidR="0043633F">
          <w:rPr>
            <w:rFonts w:ascii="Arial" w:eastAsia="Arial" w:hAnsi="Arial" w:cs="Arial"/>
          </w:rPr>
          <w:t xml:space="preserve"> </w:t>
        </w:r>
      </w:ins>
      <w:r>
        <w:rPr>
          <w:rFonts w:ascii="Arial" w:eastAsia="Arial" w:hAnsi="Arial" w:cs="Arial"/>
        </w:rPr>
        <w:t>top-ranked genes common to both datasets.(17, 18) The data analysis workflow using machine learning methods for common dat</w:t>
      </w:r>
      <w:r>
        <w:rPr>
          <w:rFonts w:ascii="Arial" w:eastAsia="Arial" w:hAnsi="Arial" w:cs="Arial"/>
        </w:rPr>
        <w:t xml:space="preserve">aset gene selection and pathway analysis is shown in </w:t>
      </w:r>
      <w:r>
        <w:rPr>
          <w:rFonts w:ascii="Arial" w:eastAsia="Arial" w:hAnsi="Arial" w:cs="Arial"/>
          <w:b/>
        </w:rPr>
        <w:t>Supplementary Figure 1</w:t>
      </w:r>
      <w:r>
        <w:rPr>
          <w:rFonts w:ascii="Arial" w:eastAsia="Arial" w:hAnsi="Arial" w:cs="Arial"/>
        </w:rPr>
        <w:t>.</w:t>
      </w:r>
    </w:p>
    <w:p w14:paraId="0000002D" w14:textId="77777777" w:rsidR="0067324D" w:rsidRDefault="008D1EEA">
      <w:pPr>
        <w:spacing w:after="0" w:line="480" w:lineRule="auto"/>
        <w:rPr>
          <w:rFonts w:ascii="Arial" w:eastAsia="Arial" w:hAnsi="Arial" w:cs="Arial"/>
          <w:b/>
        </w:rPr>
      </w:pPr>
      <w:r>
        <w:rPr>
          <w:rFonts w:ascii="Arial" w:eastAsia="Arial" w:hAnsi="Arial" w:cs="Arial"/>
          <w:b/>
        </w:rPr>
        <w:t>Results</w:t>
      </w:r>
    </w:p>
    <w:p w14:paraId="0000002E" w14:textId="77777777" w:rsidR="0067324D" w:rsidRDefault="008D1EEA">
      <w:pPr>
        <w:spacing w:after="0" w:line="480" w:lineRule="auto"/>
        <w:rPr>
          <w:rFonts w:ascii="Arial" w:eastAsia="Arial" w:hAnsi="Arial" w:cs="Arial"/>
          <w:b/>
          <w:color w:val="000000"/>
        </w:rPr>
      </w:pPr>
      <w:r>
        <w:rPr>
          <w:rFonts w:ascii="Arial" w:eastAsia="Arial" w:hAnsi="Arial" w:cs="Arial"/>
          <w:b/>
          <w:color w:val="000000"/>
        </w:rPr>
        <w:t>Cohort Description</w:t>
      </w:r>
    </w:p>
    <w:p w14:paraId="0000002F" w14:textId="77777777" w:rsidR="0067324D" w:rsidRDefault="008D1EEA">
      <w:pPr>
        <w:spacing w:after="0" w:line="480" w:lineRule="auto"/>
        <w:rPr>
          <w:rFonts w:ascii="Arial" w:eastAsia="Arial" w:hAnsi="Arial" w:cs="Arial"/>
          <w:color w:val="000000"/>
        </w:rPr>
      </w:pPr>
      <w:sdt>
        <w:sdtPr>
          <w:tag w:val="goog_rdk_4"/>
          <w:id w:val="154265543"/>
        </w:sdtPr>
        <w:sdtEndPr/>
        <w:sdtContent>
          <w:r>
            <w:rPr>
              <w:rFonts w:ascii="Arial Unicode MS" w:eastAsia="Arial Unicode MS" w:hAnsi="Arial Unicode MS" w:cs="Arial Unicode MS"/>
              <w:color w:val="000000"/>
            </w:rPr>
            <w:tab/>
          </w:r>
          <w:r>
            <w:rPr>
              <w:rFonts w:ascii="Arial Unicode MS" w:eastAsia="Arial Unicode MS" w:hAnsi="Arial Unicode MS" w:cs="Arial Unicode MS"/>
              <w:color w:val="000000"/>
            </w:rPr>
            <w:t>There were forty-seven healthy control children, sixty-five children without and ninety-six children with sepsis-related acute hypoxemic respiratory failure, defined as a P/F ≥ 200 from GSE66099. There were twenty-six children with mild PARDS and seventy c</w:t>
          </w:r>
          <w:r>
            <w:rPr>
              <w:rFonts w:ascii="Arial Unicode MS" w:eastAsia="Arial Unicode MS" w:hAnsi="Arial Unicode MS" w:cs="Arial Unicode MS"/>
              <w:color w:val="000000"/>
            </w:rPr>
            <w:t>hildren with moderate/severe ARDS, based on bilateral chest x-ray findings and a P/F = 200 – 300 (mild) and less than 200 (moderate/severe) in GSE147902. The available demographics and clinical characteristics of the participants with acute hypoxemic respi</w:t>
          </w:r>
          <w:r>
            <w:rPr>
              <w:rFonts w:ascii="Arial Unicode MS" w:eastAsia="Arial Unicode MS" w:hAnsi="Arial Unicode MS" w:cs="Arial Unicode MS"/>
              <w:color w:val="000000"/>
            </w:rPr>
            <w:t xml:space="preserve">ratory failure (GSE66099) and ARDS (GSE147902) stratified by P/F ratio are summarized in </w:t>
          </w:r>
        </w:sdtContent>
      </w:sdt>
      <w:r>
        <w:rPr>
          <w:rFonts w:ascii="Arial" w:eastAsia="Arial" w:hAnsi="Arial" w:cs="Arial"/>
          <w:b/>
          <w:color w:val="000000"/>
        </w:rPr>
        <w:t>Table 1</w:t>
      </w:r>
      <w:r>
        <w:rPr>
          <w:rFonts w:ascii="Arial" w:eastAsia="Arial" w:hAnsi="Arial" w:cs="Arial"/>
          <w:color w:val="000000"/>
        </w:rPr>
        <w:t xml:space="preserve">. </w:t>
      </w:r>
    </w:p>
    <w:p w14:paraId="00000030" w14:textId="77777777" w:rsidR="0067324D" w:rsidRDefault="008D1EEA">
      <w:pPr>
        <w:spacing w:after="0" w:line="480" w:lineRule="auto"/>
        <w:rPr>
          <w:rFonts w:ascii="Arial" w:eastAsia="Arial" w:hAnsi="Arial" w:cs="Arial"/>
          <w:b/>
          <w:color w:val="000000"/>
        </w:rPr>
      </w:pPr>
      <w:r>
        <w:rPr>
          <w:rFonts w:ascii="Arial" w:eastAsia="Arial" w:hAnsi="Arial" w:cs="Arial"/>
          <w:b/>
          <w:color w:val="000000"/>
        </w:rPr>
        <w:t>Differential Gene Expression of PARDS Severity Compared to Healthy Controls</w:t>
      </w:r>
    </w:p>
    <w:p w14:paraId="00000031" w14:textId="11F2B21D" w:rsidR="0067324D" w:rsidRDefault="008D1EEA">
      <w:pPr>
        <w:spacing w:line="480" w:lineRule="auto"/>
        <w:rPr>
          <w:rFonts w:ascii="Arial" w:eastAsia="Arial" w:hAnsi="Arial" w:cs="Arial"/>
          <w:color w:val="000000"/>
        </w:rPr>
      </w:pPr>
      <w:r>
        <w:rPr>
          <w:rFonts w:ascii="Arial" w:eastAsia="Arial" w:hAnsi="Arial" w:cs="Arial"/>
          <w:color w:val="000000"/>
        </w:rPr>
        <w:tab/>
        <w:t>We determined whether the differential gene expression profiles for children w</w:t>
      </w:r>
      <w:r>
        <w:rPr>
          <w:rFonts w:ascii="Arial" w:eastAsia="Arial" w:hAnsi="Arial" w:cs="Arial"/>
          <w:color w:val="000000"/>
        </w:rPr>
        <w:t xml:space="preserve">ith PARDS by comparing children with mild ARDS and moderate/severe ARDS from GSE147902 with healthy controls from the GSE66099 data set. We chose GSE147902 as the ARDS data </w:t>
      </w:r>
      <w:r>
        <w:rPr>
          <w:rFonts w:ascii="Arial" w:eastAsia="Arial" w:hAnsi="Arial" w:cs="Arial"/>
          <w:color w:val="000000"/>
        </w:rPr>
        <w:lastRenderedPageBreak/>
        <w:t>set because children in this cohort met both the Berlin and PALICC criteria to be e</w:t>
      </w:r>
      <w:r>
        <w:rPr>
          <w:rFonts w:ascii="Arial" w:eastAsia="Arial" w:hAnsi="Arial" w:cs="Arial"/>
          <w:color w:val="000000"/>
        </w:rPr>
        <w:t xml:space="preserve">nrolled. There were 16,221 genes included in the analyses, and there were </w:t>
      </w:r>
      <w:del w:id="20" w:author="Ghiasi Rad, Milad" w:date="2021-10-18T12:07:00Z">
        <w:r w:rsidDel="000468E6">
          <w:rPr>
            <w:rFonts w:ascii="Arial" w:eastAsia="Arial" w:hAnsi="Arial" w:cs="Arial"/>
            <w:highlight w:val="yellow"/>
          </w:rPr>
          <w:delText>XXX</w:delText>
        </w:r>
        <w:r w:rsidDel="000468E6">
          <w:rPr>
            <w:rFonts w:ascii="Arial" w:eastAsia="Arial" w:hAnsi="Arial" w:cs="Arial"/>
            <w:color w:val="000000"/>
          </w:rPr>
          <w:delText xml:space="preserve"> </w:delText>
        </w:r>
      </w:del>
      <w:ins w:id="21" w:author="Ghiasi Rad, Milad" w:date="2021-10-18T12:07:00Z">
        <w:r w:rsidR="000468E6">
          <w:rPr>
            <w:rFonts w:ascii="Arial" w:eastAsia="Arial" w:hAnsi="Arial" w:cs="Arial"/>
          </w:rPr>
          <w:t>4313</w:t>
        </w:r>
        <w:r w:rsidR="000468E6">
          <w:rPr>
            <w:rFonts w:ascii="Arial" w:eastAsia="Arial" w:hAnsi="Arial" w:cs="Arial"/>
            <w:color w:val="000000"/>
          </w:rPr>
          <w:t xml:space="preserve"> </w:t>
        </w:r>
      </w:ins>
      <w:r>
        <w:rPr>
          <w:rFonts w:ascii="Arial" w:eastAsia="Arial" w:hAnsi="Arial" w:cs="Arial"/>
          <w:color w:val="000000"/>
        </w:rPr>
        <w:t xml:space="preserve">genes down-regulated and </w:t>
      </w:r>
      <w:del w:id="22" w:author="Ghiasi Rad, Milad" w:date="2021-10-18T12:08:00Z">
        <w:r w:rsidDel="00762C41">
          <w:rPr>
            <w:rFonts w:ascii="Arial" w:eastAsia="Arial" w:hAnsi="Arial" w:cs="Arial"/>
            <w:color w:val="000000"/>
            <w:highlight w:val="yellow"/>
          </w:rPr>
          <w:delText>XXX</w:delText>
        </w:r>
        <w:r w:rsidDel="00762C41">
          <w:rPr>
            <w:rFonts w:ascii="Arial" w:eastAsia="Arial" w:hAnsi="Arial" w:cs="Arial"/>
            <w:color w:val="000000"/>
          </w:rPr>
          <w:delText xml:space="preserve"> </w:delText>
        </w:r>
      </w:del>
      <w:ins w:id="23" w:author="Ghiasi Rad, Milad" w:date="2021-10-18T12:08:00Z">
        <w:r w:rsidR="00762C41">
          <w:rPr>
            <w:rFonts w:ascii="Arial" w:eastAsia="Arial" w:hAnsi="Arial" w:cs="Arial"/>
            <w:color w:val="000000"/>
          </w:rPr>
          <w:t>1063</w:t>
        </w:r>
        <w:r w:rsidR="00762C41">
          <w:rPr>
            <w:rFonts w:ascii="Arial" w:eastAsia="Arial" w:hAnsi="Arial" w:cs="Arial"/>
            <w:color w:val="000000"/>
          </w:rPr>
          <w:t xml:space="preserve"> </w:t>
        </w:r>
      </w:ins>
      <w:r>
        <w:rPr>
          <w:rFonts w:ascii="Arial" w:eastAsia="Arial" w:hAnsi="Arial" w:cs="Arial"/>
          <w:color w:val="000000"/>
        </w:rPr>
        <w:t xml:space="preserve">genes up-regulated in the mild PARDS vs. healthy controls. There were </w:t>
      </w:r>
      <w:del w:id="24" w:author="Ghiasi Rad, Milad" w:date="2021-10-18T12:09:00Z">
        <w:r w:rsidDel="004329E8">
          <w:rPr>
            <w:rFonts w:ascii="Arial" w:eastAsia="Arial" w:hAnsi="Arial" w:cs="Arial"/>
            <w:color w:val="000000"/>
            <w:highlight w:val="yellow"/>
          </w:rPr>
          <w:delText>YYY</w:delText>
        </w:r>
        <w:r w:rsidDel="004329E8">
          <w:rPr>
            <w:rFonts w:ascii="Arial" w:eastAsia="Arial" w:hAnsi="Arial" w:cs="Arial"/>
            <w:color w:val="000000"/>
          </w:rPr>
          <w:delText xml:space="preserve"> </w:delText>
        </w:r>
      </w:del>
      <w:ins w:id="25" w:author="Ghiasi Rad, Milad" w:date="2021-10-18T12:09:00Z">
        <w:r w:rsidR="004329E8">
          <w:rPr>
            <w:rFonts w:ascii="Arial" w:eastAsia="Arial" w:hAnsi="Arial" w:cs="Arial"/>
            <w:color w:val="000000"/>
          </w:rPr>
          <w:t>4008</w:t>
        </w:r>
        <w:r w:rsidR="004329E8">
          <w:rPr>
            <w:rFonts w:ascii="Arial" w:eastAsia="Arial" w:hAnsi="Arial" w:cs="Arial"/>
            <w:color w:val="000000"/>
          </w:rPr>
          <w:t xml:space="preserve"> </w:t>
        </w:r>
      </w:ins>
      <w:r>
        <w:rPr>
          <w:rFonts w:ascii="Arial" w:eastAsia="Arial" w:hAnsi="Arial" w:cs="Arial"/>
          <w:color w:val="000000"/>
        </w:rPr>
        <w:t xml:space="preserve">genes down-regulated and </w:t>
      </w:r>
      <w:del w:id="26" w:author="Ghiasi Rad, Milad" w:date="2021-10-18T12:09:00Z">
        <w:r w:rsidDel="004A6EBD">
          <w:rPr>
            <w:rFonts w:ascii="Arial" w:eastAsia="Arial" w:hAnsi="Arial" w:cs="Arial"/>
            <w:color w:val="000000"/>
            <w:highlight w:val="yellow"/>
          </w:rPr>
          <w:delText>YYY</w:delText>
        </w:r>
        <w:r w:rsidDel="004A6EBD">
          <w:rPr>
            <w:rFonts w:ascii="Arial" w:eastAsia="Arial" w:hAnsi="Arial" w:cs="Arial"/>
            <w:color w:val="000000"/>
          </w:rPr>
          <w:delText xml:space="preserve"> </w:delText>
        </w:r>
      </w:del>
      <w:ins w:id="27" w:author="Ghiasi Rad, Milad" w:date="2021-10-18T12:09:00Z">
        <w:r w:rsidR="004A6EBD">
          <w:rPr>
            <w:rFonts w:ascii="Arial" w:eastAsia="Arial" w:hAnsi="Arial" w:cs="Arial"/>
            <w:color w:val="000000"/>
          </w:rPr>
          <w:t>1190</w:t>
        </w:r>
        <w:r w:rsidR="004A6EBD">
          <w:rPr>
            <w:rFonts w:ascii="Arial" w:eastAsia="Arial" w:hAnsi="Arial" w:cs="Arial"/>
            <w:color w:val="000000"/>
          </w:rPr>
          <w:t xml:space="preserve"> </w:t>
        </w:r>
      </w:ins>
      <w:r>
        <w:rPr>
          <w:rFonts w:ascii="Arial" w:eastAsia="Arial" w:hAnsi="Arial" w:cs="Arial"/>
          <w:color w:val="000000"/>
        </w:rPr>
        <w:t>genes up-regulated in the moderate/severe PARD</w:t>
      </w:r>
      <w:r>
        <w:rPr>
          <w:rFonts w:ascii="Arial" w:eastAsia="Arial" w:hAnsi="Arial" w:cs="Arial"/>
          <w:color w:val="000000"/>
        </w:rPr>
        <w:t xml:space="preserve">S vs. healthy controls. Volcano plots of the mild PARDS vs. healthy controls and moderate/severe PARDS vs. healthy controls are shown in </w:t>
      </w:r>
      <w:r>
        <w:rPr>
          <w:rFonts w:ascii="Arial" w:eastAsia="Arial" w:hAnsi="Arial" w:cs="Arial"/>
          <w:b/>
          <w:color w:val="000000"/>
        </w:rPr>
        <w:t>Supplementary Figure 2A and 2B</w:t>
      </w:r>
      <w:r>
        <w:rPr>
          <w:rFonts w:ascii="Arial" w:eastAsia="Arial" w:hAnsi="Arial" w:cs="Arial"/>
          <w:color w:val="000000"/>
        </w:rPr>
        <w:t>, respectively. Pathway analysis was performed after controlling for genes with 95% or mo</w:t>
      </w:r>
      <w:r>
        <w:rPr>
          <w:rFonts w:ascii="Arial" w:eastAsia="Arial" w:hAnsi="Arial" w:cs="Arial"/>
          <w:color w:val="000000"/>
        </w:rPr>
        <w:t>re collinearity followed by a stability selection algorithm to select genes by their importance in distinguishing mild or moderate/severe PARDS from controls. Over-representation analysis of differentially expressed genes corresponding to pathways within t</w:t>
      </w:r>
      <w:r>
        <w:rPr>
          <w:rFonts w:ascii="Arial" w:eastAsia="Arial" w:hAnsi="Arial" w:cs="Arial"/>
          <w:color w:val="000000"/>
        </w:rPr>
        <w:t xml:space="preserve">he Kyoto Encyclopedia of Genes and Genomes (KEGG) database associated with mild and moderate/severe PARDS are shown in </w:t>
      </w:r>
      <w:r>
        <w:rPr>
          <w:rFonts w:ascii="Arial" w:eastAsia="Arial" w:hAnsi="Arial" w:cs="Arial"/>
          <w:b/>
          <w:color w:val="000000"/>
        </w:rPr>
        <w:t xml:space="preserve">Figures 1A </w:t>
      </w:r>
      <w:r>
        <w:rPr>
          <w:rFonts w:ascii="Arial" w:eastAsia="Arial" w:hAnsi="Arial" w:cs="Arial"/>
          <w:color w:val="000000"/>
        </w:rPr>
        <w:t xml:space="preserve">and </w:t>
      </w:r>
      <w:r>
        <w:rPr>
          <w:rFonts w:ascii="Arial" w:eastAsia="Arial" w:hAnsi="Arial" w:cs="Arial"/>
          <w:b/>
          <w:color w:val="000000"/>
        </w:rPr>
        <w:t>1B</w:t>
      </w:r>
      <w:r>
        <w:rPr>
          <w:rFonts w:ascii="Arial" w:eastAsia="Arial" w:hAnsi="Arial" w:cs="Arial"/>
          <w:color w:val="000000"/>
        </w:rPr>
        <w:t>, respectively.(14, 15) The top five pathways common between the mild and moderate/severe PARDS groups include: metaboli</w:t>
      </w:r>
      <w:r>
        <w:rPr>
          <w:rFonts w:ascii="Arial" w:eastAsia="Arial" w:hAnsi="Arial" w:cs="Arial"/>
          <w:color w:val="000000"/>
        </w:rPr>
        <w:t xml:space="preserve">c pathways, pathways in cancer, Herpes simplex virus 1 infection, Cytokine-cytokine receptors interactions, and the </w:t>
      </w:r>
      <w:r>
        <w:rPr>
          <w:rFonts w:ascii="Arial" w:eastAsia="Arial" w:hAnsi="Arial" w:cs="Arial"/>
          <w:color w:val="202124"/>
          <w:highlight w:val="white"/>
        </w:rPr>
        <w:t>phosphatidylinositol 3-kinase</w:t>
      </w:r>
      <w:r>
        <w:rPr>
          <w:rFonts w:ascii="Arial" w:eastAsia="Arial" w:hAnsi="Arial" w:cs="Arial"/>
          <w:b/>
          <w:color w:val="202124"/>
          <w:highlight w:val="white"/>
        </w:rPr>
        <w:t xml:space="preserve"> </w:t>
      </w:r>
      <w:r>
        <w:rPr>
          <w:rFonts w:ascii="Arial" w:eastAsia="Arial" w:hAnsi="Arial" w:cs="Arial"/>
          <w:color w:val="202124"/>
          <w:highlight w:val="white"/>
        </w:rPr>
        <w:t>and protein kinase B (</w:t>
      </w:r>
      <w:r>
        <w:rPr>
          <w:rFonts w:ascii="Arial" w:eastAsia="Arial" w:hAnsi="Arial" w:cs="Arial"/>
          <w:color w:val="000000"/>
        </w:rPr>
        <w:t xml:space="preserve">PI3K-Akt) signaling pathway. While the </w:t>
      </w:r>
      <w:proofErr w:type="gramStart"/>
      <w:r>
        <w:rPr>
          <w:rFonts w:ascii="Arial" w:eastAsia="Arial" w:hAnsi="Arial" w:cs="Arial"/>
          <w:color w:val="000000"/>
        </w:rPr>
        <w:t>first-level</w:t>
      </w:r>
      <w:proofErr w:type="gramEnd"/>
      <w:r>
        <w:rPr>
          <w:rFonts w:ascii="Arial" w:eastAsia="Arial" w:hAnsi="Arial" w:cs="Arial"/>
          <w:color w:val="000000"/>
        </w:rPr>
        <w:t xml:space="preserve"> KEGG pathways are similar for mild PA</w:t>
      </w:r>
      <w:r>
        <w:rPr>
          <w:rFonts w:ascii="Arial" w:eastAsia="Arial" w:hAnsi="Arial" w:cs="Arial"/>
          <w:color w:val="000000"/>
        </w:rPr>
        <w:t>RDS vs. control and moderate/severe PARDS vs. control, there are more genes are represented in the moderate/severe PARDS group compared with the mild PARDS group and the rank-ordering of the top five pathways differ between the mild vs. moderate/severe PAR</w:t>
      </w:r>
      <w:r>
        <w:rPr>
          <w:rFonts w:ascii="Arial" w:eastAsia="Arial" w:hAnsi="Arial" w:cs="Arial"/>
          <w:color w:val="000000"/>
        </w:rPr>
        <w:t>DS groups.</w:t>
      </w:r>
    </w:p>
    <w:p w14:paraId="00000032" w14:textId="77777777" w:rsidR="0067324D" w:rsidRDefault="008D1EEA">
      <w:pPr>
        <w:spacing w:line="480" w:lineRule="auto"/>
        <w:ind w:firstLine="720"/>
        <w:rPr>
          <w:rFonts w:ascii="Arial" w:eastAsia="Arial" w:hAnsi="Arial" w:cs="Arial"/>
          <w:b/>
          <w:color w:val="000000"/>
        </w:rPr>
      </w:pPr>
      <w:r>
        <w:rPr>
          <w:rFonts w:ascii="Arial" w:eastAsia="Arial" w:hAnsi="Arial" w:cs="Arial"/>
          <w:color w:val="000000"/>
        </w:rPr>
        <w:t>The genes and corresponding first-level KEGG pathways for mild PARDS or moderate/severe PARDS vs. healthy controls were fed into the R package Pathway Network Visualizer (PANEV</w:t>
      </w:r>
      <w:proofErr w:type="gramStart"/>
      <w:r>
        <w:rPr>
          <w:rFonts w:ascii="Arial" w:eastAsia="Arial" w:hAnsi="Arial" w:cs="Arial"/>
          <w:color w:val="000000"/>
        </w:rPr>
        <w:t>).(</w:t>
      </w:r>
      <w:proofErr w:type="gramEnd"/>
      <w:r>
        <w:rPr>
          <w:rFonts w:ascii="Arial" w:eastAsia="Arial" w:hAnsi="Arial" w:cs="Arial"/>
          <w:color w:val="000000"/>
        </w:rPr>
        <w:t>16) The PANEV network of first-level and second-level genes and pa</w:t>
      </w:r>
      <w:r>
        <w:rPr>
          <w:rFonts w:ascii="Arial" w:eastAsia="Arial" w:hAnsi="Arial" w:cs="Arial"/>
          <w:color w:val="000000"/>
        </w:rPr>
        <w:t>thways corresponding to mild PARDS vs. healthy controls and to moderate/severe PARDS vs. healthy controls were mapped. The genes corresponding the first- and second-level pathways and a summary of the number of genes within each second-level pathways are s</w:t>
      </w:r>
      <w:r>
        <w:rPr>
          <w:rFonts w:ascii="Arial" w:eastAsia="Arial" w:hAnsi="Arial" w:cs="Arial"/>
          <w:color w:val="000000"/>
        </w:rPr>
        <w:t xml:space="preserve">hown </w:t>
      </w:r>
      <w:r>
        <w:rPr>
          <w:rFonts w:ascii="Arial" w:eastAsia="Arial" w:hAnsi="Arial" w:cs="Arial"/>
          <w:color w:val="000000"/>
        </w:rPr>
        <w:lastRenderedPageBreak/>
        <w:t>for the mild PARDS vs. healthy controls (</w:t>
      </w:r>
      <w:r>
        <w:rPr>
          <w:rFonts w:ascii="Arial" w:eastAsia="Arial" w:hAnsi="Arial" w:cs="Arial"/>
          <w:b/>
          <w:color w:val="000000"/>
        </w:rPr>
        <w:t>Supplementary Files 1-3</w:t>
      </w:r>
      <w:r>
        <w:rPr>
          <w:rFonts w:ascii="Arial" w:eastAsia="Arial" w:hAnsi="Arial" w:cs="Arial"/>
          <w:color w:val="000000"/>
        </w:rPr>
        <w:t>)</w:t>
      </w:r>
      <w:r>
        <w:rPr>
          <w:rFonts w:ascii="Arial" w:eastAsia="Arial" w:hAnsi="Arial" w:cs="Arial"/>
          <w:b/>
          <w:color w:val="000000"/>
        </w:rPr>
        <w:t xml:space="preserve"> </w:t>
      </w:r>
      <w:r>
        <w:rPr>
          <w:rFonts w:ascii="Arial" w:eastAsia="Arial" w:hAnsi="Arial" w:cs="Arial"/>
          <w:color w:val="000000"/>
        </w:rPr>
        <w:t>and moderate/severe PARDS vs. healthy controls (</w:t>
      </w:r>
      <w:r>
        <w:rPr>
          <w:rFonts w:ascii="Arial" w:eastAsia="Arial" w:hAnsi="Arial" w:cs="Arial"/>
          <w:b/>
          <w:color w:val="000000"/>
        </w:rPr>
        <w:t>Supplementary Files 4-6</w:t>
      </w:r>
      <w:r>
        <w:rPr>
          <w:rFonts w:ascii="Arial" w:eastAsia="Arial" w:hAnsi="Arial" w:cs="Arial"/>
          <w:color w:val="000000"/>
        </w:rPr>
        <w:t>). Of the top 10 second-level pathways, there were nine in common between mild and moderate/severe PARDS vs. healt</w:t>
      </w:r>
      <w:r>
        <w:rPr>
          <w:rFonts w:ascii="Arial" w:eastAsia="Arial" w:hAnsi="Arial" w:cs="Arial"/>
          <w:color w:val="000000"/>
        </w:rPr>
        <w:t xml:space="preserve">hy controls with the top five pathways in the same rank-order including: antigen processing and presentation, natural killer cell cytotoxicity, endocytosis, cytokine-cytokine interactions, and regulation of actin cytoskeleton (compare </w:t>
      </w:r>
      <w:r>
        <w:rPr>
          <w:rFonts w:ascii="Arial" w:eastAsia="Arial" w:hAnsi="Arial" w:cs="Arial"/>
          <w:b/>
          <w:color w:val="000000"/>
        </w:rPr>
        <w:t>Supplementary Files 3</w:t>
      </w:r>
      <w:r>
        <w:rPr>
          <w:rFonts w:ascii="Arial" w:eastAsia="Arial" w:hAnsi="Arial" w:cs="Arial"/>
          <w:b/>
          <w:color w:val="000000"/>
        </w:rPr>
        <w:t xml:space="preserve"> and 6</w:t>
      </w:r>
      <w:r>
        <w:rPr>
          <w:rFonts w:ascii="Arial" w:eastAsia="Arial" w:hAnsi="Arial" w:cs="Arial"/>
          <w:color w:val="000000"/>
        </w:rPr>
        <w:t>). The top ten second-level pathways that differed included the spliceosome network for mild PARDS vs. controls and oxidative phosphorylation in moderate/severe PARDS vs. controls.</w:t>
      </w:r>
    </w:p>
    <w:p w14:paraId="00000033" w14:textId="77777777" w:rsidR="0067324D" w:rsidRDefault="008D1EEA">
      <w:pPr>
        <w:spacing w:after="0" w:line="480" w:lineRule="auto"/>
        <w:rPr>
          <w:rFonts w:ascii="Arial" w:eastAsia="Arial" w:hAnsi="Arial" w:cs="Arial"/>
          <w:b/>
          <w:color w:val="000000"/>
        </w:rPr>
      </w:pPr>
      <w:r>
        <w:rPr>
          <w:rFonts w:ascii="Arial" w:eastAsia="Arial" w:hAnsi="Arial" w:cs="Arial"/>
          <w:b/>
          <w:color w:val="000000"/>
        </w:rPr>
        <w:t>Selection of Differentially Expressed Genes in Moderate/Severe versus</w:t>
      </w:r>
      <w:r>
        <w:rPr>
          <w:rFonts w:ascii="Arial" w:eastAsia="Arial" w:hAnsi="Arial" w:cs="Arial"/>
          <w:b/>
          <w:color w:val="000000"/>
        </w:rPr>
        <w:t xml:space="preserve"> Mild PARDS  </w:t>
      </w:r>
    </w:p>
    <w:p w14:paraId="00000034" w14:textId="77777777" w:rsidR="0067324D" w:rsidRDefault="008D1EEA">
      <w:pPr>
        <w:spacing w:after="0" w:line="480" w:lineRule="auto"/>
        <w:rPr>
          <w:rFonts w:ascii="Arial" w:eastAsia="Arial" w:hAnsi="Arial" w:cs="Arial"/>
          <w:color w:val="000000"/>
        </w:rPr>
      </w:pPr>
      <w:r>
        <w:rPr>
          <w:rFonts w:ascii="Arial" w:eastAsia="Arial" w:hAnsi="Arial" w:cs="Arial"/>
          <w:color w:val="000000"/>
        </w:rPr>
        <w:tab/>
        <w:t>While the comparison with healthy children was a starting point, we were also interested in the genes that differentiated mild from moderate/severe PARDS. We used a machine learning</w:t>
      </w:r>
      <w:sdt>
        <w:sdtPr>
          <w:tag w:val="goog_rdk_5"/>
          <w:id w:val="534701140"/>
        </w:sdtPr>
        <w:sdtEndPr/>
        <w:sdtContent>
          <w:ins w:id="28" w:author="Rishi Kamaleswaran" w:date="2021-10-11T15:27:00Z">
            <w:r>
              <w:rPr>
                <w:rFonts w:ascii="Arial" w:eastAsia="Arial" w:hAnsi="Arial" w:cs="Arial"/>
                <w:color w:val="000000"/>
              </w:rPr>
              <w:t>-based stability selection</w:t>
            </w:r>
          </w:ins>
        </w:sdtContent>
      </w:sdt>
      <w:r>
        <w:rPr>
          <w:rFonts w:ascii="Arial" w:eastAsia="Arial" w:hAnsi="Arial" w:cs="Arial"/>
          <w:color w:val="000000"/>
        </w:rPr>
        <w:t xml:space="preserve"> approach to compare the differences in gene expression between mild vs. moderate/severe PARDS within the GSE147902 group</w:t>
      </w:r>
      <w:sdt>
        <w:sdtPr>
          <w:tag w:val="goog_rdk_6"/>
          <w:id w:val="-452635224"/>
        </w:sdtPr>
        <w:sdtEndPr/>
        <w:sdtContent>
          <w:del w:id="29" w:author="Rishi Kamaleswaran" w:date="2021-10-11T15:28:00Z">
            <w:r>
              <w:rPr>
                <w:rFonts w:ascii="Arial" w:eastAsia="Arial" w:hAnsi="Arial" w:cs="Arial"/>
                <w:color w:val="000000"/>
              </w:rPr>
              <w:delText xml:space="preserve"> using stability selection</w:delText>
            </w:r>
          </w:del>
        </w:sdtContent>
      </w:sdt>
      <w:r>
        <w:rPr>
          <w:rFonts w:ascii="Arial" w:eastAsia="Arial" w:hAnsi="Arial" w:cs="Arial"/>
          <w:color w:val="000000"/>
        </w:rPr>
        <w:t>.(19, 20) Selected genes were mapped to KEGG pathways using an over-representation analysis (</w:t>
      </w:r>
      <w:r>
        <w:rPr>
          <w:rFonts w:ascii="Arial" w:eastAsia="Arial" w:hAnsi="Arial" w:cs="Arial"/>
          <w:b/>
          <w:color w:val="000000"/>
        </w:rPr>
        <w:t>Figure 2</w:t>
      </w:r>
      <w:r>
        <w:rPr>
          <w:rFonts w:ascii="Arial" w:eastAsia="Arial" w:hAnsi="Arial" w:cs="Arial"/>
          <w:color w:val="000000"/>
        </w:rPr>
        <w:t>). Top</w:t>
      </w:r>
      <w:r>
        <w:rPr>
          <w:rFonts w:ascii="Arial" w:eastAsia="Arial" w:hAnsi="Arial" w:cs="Arial"/>
          <w:color w:val="000000"/>
        </w:rPr>
        <w:t xml:space="preserve"> pathways differentiating mild from moderate/severe PARDS included metabolic pathways, pathways in cancer, pathways of neurodegeneration (multiple diseases). Pathways in cancer encompass many of the individual pathways listed including the cytokine-cytokin</w:t>
      </w:r>
      <w:r>
        <w:rPr>
          <w:rFonts w:ascii="Arial" w:eastAsia="Arial" w:hAnsi="Arial" w:cs="Arial"/>
          <w:color w:val="000000"/>
        </w:rPr>
        <w:t xml:space="preserve">e receptor interaction, cAMP, PI3K-Akt, MAPK, Janus kinase/signal transducer and activator of transcription </w:t>
      </w:r>
      <w:r>
        <w:rPr>
          <w:rFonts w:ascii="Arial" w:eastAsia="Arial" w:hAnsi="Arial" w:cs="Arial"/>
        </w:rPr>
        <w:t xml:space="preserve">proteins (JAK/STAT), </w:t>
      </w:r>
      <w:r>
        <w:rPr>
          <w:rFonts w:ascii="Arial" w:eastAsia="Arial" w:hAnsi="Arial" w:cs="Arial"/>
          <w:highlight w:val="white"/>
        </w:rPr>
        <w:t>peroxisome proliferator-activated receptor </w:t>
      </w:r>
      <w:r>
        <w:rPr>
          <w:rFonts w:ascii="Arial" w:eastAsia="Arial" w:hAnsi="Arial" w:cs="Arial"/>
          <w:highlight w:val="white"/>
        </w:rPr>
        <w:t>gamma (</w:t>
      </w:r>
      <w:proofErr w:type="spellStart"/>
      <w:r>
        <w:rPr>
          <w:rFonts w:ascii="Arial" w:eastAsia="Arial" w:hAnsi="Arial" w:cs="Arial"/>
        </w:rPr>
        <w:t>PPARγ</w:t>
      </w:r>
      <w:proofErr w:type="spellEnd"/>
      <w:r>
        <w:rPr>
          <w:rFonts w:ascii="Arial" w:eastAsia="Arial" w:hAnsi="Arial" w:cs="Arial"/>
        </w:rPr>
        <w:t xml:space="preserve">) signaling, calcium signaling, </w:t>
      </w:r>
      <w:r>
        <w:rPr>
          <w:rFonts w:ascii="Arial" w:eastAsia="Arial" w:hAnsi="Arial" w:cs="Arial"/>
          <w:highlight w:val="white"/>
        </w:rPr>
        <w:t>mammalian target of rapamycin (</w:t>
      </w:r>
      <w:r>
        <w:rPr>
          <w:rFonts w:ascii="Arial" w:eastAsia="Arial" w:hAnsi="Arial" w:cs="Arial"/>
        </w:rPr>
        <w:t>mTOR), an</w:t>
      </w:r>
      <w:r>
        <w:rPr>
          <w:rFonts w:ascii="Arial" w:eastAsia="Arial" w:hAnsi="Arial" w:cs="Arial"/>
        </w:rPr>
        <w:t xml:space="preserve">d transforming growth factor receptor (TGF-β) signaling pathways. The neurodegenerative </w:t>
      </w:r>
      <w:r>
        <w:rPr>
          <w:rFonts w:ascii="Arial" w:eastAsia="Arial" w:hAnsi="Arial" w:cs="Arial"/>
          <w:color w:val="000000"/>
        </w:rPr>
        <w:t xml:space="preserve">pathway encompasses mitochondrial dysfunction, mitophagy and autophagy, oxidative </w:t>
      </w:r>
      <w:proofErr w:type="gramStart"/>
      <w:r>
        <w:rPr>
          <w:rFonts w:ascii="Arial" w:eastAsia="Arial" w:hAnsi="Arial" w:cs="Arial"/>
          <w:color w:val="000000"/>
        </w:rPr>
        <w:t>stress</w:t>
      </w:r>
      <w:proofErr w:type="gramEnd"/>
      <w:r>
        <w:rPr>
          <w:rFonts w:ascii="Arial" w:eastAsia="Arial" w:hAnsi="Arial" w:cs="Arial"/>
          <w:color w:val="000000"/>
        </w:rPr>
        <w:t xml:space="preserve"> and the formation of reactive oxygen species. </w:t>
      </w:r>
    </w:p>
    <w:p w14:paraId="00000035" w14:textId="77777777" w:rsidR="0067324D" w:rsidRDefault="008D1EEA">
      <w:pPr>
        <w:spacing w:after="0" w:line="480" w:lineRule="auto"/>
        <w:ind w:firstLine="720"/>
        <w:rPr>
          <w:rFonts w:ascii="Arial" w:eastAsia="Arial" w:hAnsi="Arial" w:cs="Arial"/>
          <w:color w:val="000000"/>
        </w:rPr>
      </w:pPr>
      <w:r>
        <w:rPr>
          <w:rFonts w:ascii="Arial" w:eastAsia="Arial" w:hAnsi="Arial" w:cs="Arial"/>
          <w:color w:val="000000"/>
        </w:rPr>
        <w:t>Second- and third-level pathways</w:t>
      </w:r>
      <w:r>
        <w:rPr>
          <w:rFonts w:ascii="Arial" w:eastAsia="Arial" w:hAnsi="Arial" w:cs="Arial"/>
          <w:color w:val="000000"/>
        </w:rPr>
        <w:t xml:space="preserve"> were discovered using the </w:t>
      </w:r>
      <w:proofErr w:type="gramStart"/>
      <w:r>
        <w:rPr>
          <w:rFonts w:ascii="Arial" w:eastAsia="Arial" w:hAnsi="Arial" w:cs="Arial"/>
          <w:color w:val="000000"/>
        </w:rPr>
        <w:t>first-level</w:t>
      </w:r>
      <w:proofErr w:type="gramEnd"/>
      <w:r>
        <w:rPr>
          <w:rFonts w:ascii="Arial" w:eastAsia="Arial" w:hAnsi="Arial" w:cs="Arial"/>
          <w:color w:val="000000"/>
        </w:rPr>
        <w:t xml:space="preserve"> KEGG pathways and corresponding top 200 genes of importance identified by the stability selection algorithm </w:t>
      </w:r>
      <w:r>
        <w:rPr>
          <w:rFonts w:ascii="Arial" w:eastAsia="Arial" w:hAnsi="Arial" w:cs="Arial"/>
          <w:color w:val="000000"/>
        </w:rPr>
        <w:lastRenderedPageBreak/>
        <w:t>using PANEV (</w:t>
      </w:r>
      <w:r>
        <w:rPr>
          <w:rFonts w:ascii="Arial" w:eastAsia="Arial" w:hAnsi="Arial" w:cs="Arial"/>
          <w:b/>
          <w:color w:val="000000"/>
        </w:rPr>
        <w:t>Supplementary Files 7-10</w:t>
      </w:r>
      <w:r>
        <w:rPr>
          <w:rFonts w:ascii="Arial" w:eastAsia="Arial" w:hAnsi="Arial" w:cs="Arial"/>
          <w:color w:val="000000"/>
        </w:rPr>
        <w:t>). The top three second-level pathways included MAPK signaling, regulati</w:t>
      </w:r>
      <w:r>
        <w:rPr>
          <w:rFonts w:ascii="Arial" w:eastAsia="Arial" w:hAnsi="Arial" w:cs="Arial"/>
          <w:color w:val="000000"/>
        </w:rPr>
        <w:t xml:space="preserve">on of actin cytoskeleton, and the insulin signaling pathway. The top third-level pathways include natural killer cell mediated cytotoxicity, Parkinson disease, and non-alcoholic fatty liver disease, and </w:t>
      </w:r>
      <w:r>
        <w:rPr>
          <w:rFonts w:ascii="Roboto" w:eastAsia="Roboto" w:hAnsi="Roboto" w:cs="Roboto"/>
          <w:color w:val="202124"/>
          <w:highlight w:val="white"/>
        </w:rPr>
        <w:t>AMP-activated protein kinase</w:t>
      </w:r>
      <w:r>
        <w:rPr>
          <w:rFonts w:ascii="Arial" w:eastAsia="Arial" w:hAnsi="Arial" w:cs="Arial"/>
          <w:color w:val="000000"/>
        </w:rPr>
        <w:t xml:space="preserve"> (AMPK) signaling. The no</w:t>
      </w:r>
      <w:r>
        <w:rPr>
          <w:rFonts w:ascii="Arial" w:eastAsia="Arial" w:hAnsi="Arial" w:cs="Arial"/>
          <w:color w:val="000000"/>
        </w:rPr>
        <w:t>n-alcoholic fatty liver disease involves pathways that signal through TNFα, interleukin-6 (IL-6), insulin, and PPAR to activate downstream PI3K-Akt signaling and fatty acid oxidation.</w:t>
      </w:r>
    </w:p>
    <w:p w14:paraId="00000036" w14:textId="77777777" w:rsidR="0067324D" w:rsidRDefault="008D1EEA">
      <w:pPr>
        <w:spacing w:after="0" w:line="480" w:lineRule="auto"/>
        <w:ind w:firstLine="720"/>
        <w:rPr>
          <w:rFonts w:ascii="Arial" w:eastAsia="Arial" w:hAnsi="Arial" w:cs="Arial"/>
        </w:rPr>
      </w:pPr>
      <w:r>
        <w:rPr>
          <w:rFonts w:ascii="Arial" w:eastAsia="Arial" w:hAnsi="Arial" w:cs="Arial"/>
          <w:color w:val="000000"/>
        </w:rPr>
        <w:t xml:space="preserve">We next used the curated Reactome database of pathways and reactions in </w:t>
      </w:r>
      <w:r>
        <w:rPr>
          <w:rFonts w:ascii="Arial" w:eastAsia="Arial" w:hAnsi="Arial" w:cs="Arial"/>
          <w:color w:val="000000"/>
        </w:rPr>
        <w:t xml:space="preserve">human biology to perform a pathway over-representation analysis using the 185 common genes defining the moderate/severe vs. mild PARDS transcriptomic </w:t>
      </w:r>
      <w:proofErr w:type="gramStart"/>
      <w:r>
        <w:rPr>
          <w:rFonts w:ascii="Arial" w:eastAsia="Arial" w:hAnsi="Arial" w:cs="Arial"/>
          <w:color w:val="000000"/>
        </w:rPr>
        <w:t>signature.(</w:t>
      </w:r>
      <w:proofErr w:type="gramEnd"/>
      <w:r>
        <w:rPr>
          <w:rFonts w:ascii="Arial" w:eastAsia="Arial" w:hAnsi="Arial" w:cs="Arial"/>
          <w:color w:val="000000"/>
        </w:rPr>
        <w:t xml:space="preserve">17, 18) There were twenty-three enriched pathways shown in </w:t>
      </w:r>
      <w:r>
        <w:rPr>
          <w:rFonts w:ascii="Arial" w:eastAsia="Arial" w:hAnsi="Arial" w:cs="Arial"/>
          <w:b/>
          <w:color w:val="000000"/>
        </w:rPr>
        <w:t>Table 2</w:t>
      </w:r>
      <w:r>
        <w:rPr>
          <w:rFonts w:ascii="Arial" w:eastAsia="Arial" w:hAnsi="Arial" w:cs="Arial"/>
          <w:color w:val="000000"/>
        </w:rPr>
        <w:t xml:space="preserve"> with a false discovery rate </w:t>
      </w:r>
      <w:r>
        <w:rPr>
          <w:rFonts w:ascii="Arial" w:eastAsia="Arial" w:hAnsi="Arial" w:cs="Arial"/>
          <w:color w:val="000000"/>
        </w:rPr>
        <w:t>(FDR) &lt; 0.05. The top pathways found in Reactome included nucleosome assembly, the deacetylation of histones by histone deacetylases (HDACs), RNA Polymerase I promoter opening, the formation of ATP by chemiosmotic coupling, and the formation of a pool of f</w:t>
      </w:r>
      <w:r>
        <w:rPr>
          <w:rFonts w:ascii="Arial" w:eastAsia="Arial" w:hAnsi="Arial" w:cs="Arial"/>
          <w:color w:val="000000"/>
        </w:rPr>
        <w:t xml:space="preserve">ree 40S ribosomal subunits. Fundamental processes such as recognition and removal of damaged DNA bases, methylation of DNA, control of transcription and translation, and dysfunctional </w:t>
      </w:r>
      <w:proofErr w:type="spellStart"/>
      <w:r>
        <w:rPr>
          <w:rFonts w:ascii="Arial" w:eastAsia="Arial" w:hAnsi="Arial" w:cs="Arial"/>
          <w:color w:val="000000"/>
        </w:rPr>
        <w:t>pyroptosis</w:t>
      </w:r>
      <w:proofErr w:type="spellEnd"/>
      <w:r>
        <w:rPr>
          <w:rFonts w:ascii="Arial" w:eastAsia="Arial" w:hAnsi="Arial" w:cs="Arial"/>
          <w:color w:val="000000"/>
        </w:rPr>
        <w:t xml:space="preserve"> leading to cytokine storm were discovered using Reactome.</w:t>
      </w:r>
    </w:p>
    <w:p w14:paraId="00000037" w14:textId="77777777" w:rsidR="0067324D" w:rsidRDefault="008D1EEA">
      <w:pPr>
        <w:spacing w:after="0" w:line="480" w:lineRule="auto"/>
        <w:rPr>
          <w:rFonts w:ascii="Arial" w:eastAsia="Arial" w:hAnsi="Arial" w:cs="Arial"/>
          <w:b/>
          <w:color w:val="000000"/>
        </w:rPr>
      </w:pPr>
      <w:r>
        <w:rPr>
          <w:rFonts w:ascii="Arial" w:eastAsia="Arial" w:hAnsi="Arial" w:cs="Arial"/>
          <w:b/>
          <w:color w:val="000000"/>
        </w:rPr>
        <w:t>Sel</w:t>
      </w:r>
      <w:r>
        <w:rPr>
          <w:rFonts w:ascii="Arial" w:eastAsia="Arial" w:hAnsi="Arial" w:cs="Arial"/>
          <w:b/>
          <w:color w:val="000000"/>
        </w:rPr>
        <w:t>ection of Common Genes of an Acute Hypoxemic Respiratory Failure Signature</w:t>
      </w:r>
    </w:p>
    <w:p w14:paraId="00000038" w14:textId="77777777" w:rsidR="0067324D" w:rsidRDefault="008D1EEA">
      <w:pPr>
        <w:spacing w:after="0" w:line="480" w:lineRule="auto"/>
        <w:ind w:firstLine="720"/>
        <w:rPr>
          <w:rFonts w:ascii="Arial" w:eastAsia="Arial" w:hAnsi="Arial" w:cs="Arial"/>
          <w:color w:val="000000"/>
        </w:rPr>
      </w:pPr>
      <w:sdt>
        <w:sdtPr>
          <w:tag w:val="goog_rdk_7"/>
          <w:id w:val="1445650727"/>
        </w:sdtPr>
        <w:sdtEndPr/>
        <w:sdtContent>
          <w:r>
            <w:rPr>
              <w:rFonts w:ascii="Arial Unicode MS" w:eastAsia="Arial Unicode MS" w:hAnsi="Arial Unicode MS" w:cs="Arial Unicode MS"/>
              <w:color w:val="000000"/>
            </w:rPr>
            <w:t>Sepsis is a common trigger for acute hypoxemic respiratory failure that in its most severe form can lead to ARDS. We wanted to determine whether the differential gene expression pat</w:t>
          </w:r>
          <w:r>
            <w:rPr>
              <w:rFonts w:ascii="Arial Unicode MS" w:eastAsia="Arial Unicode MS" w:hAnsi="Arial Unicode MS" w:cs="Arial Unicode MS"/>
              <w:color w:val="000000"/>
            </w:rPr>
            <w:t>tern discovered by comparing mild (P/F 200 – 300) with moderate/severe PARDS (P/F &lt; 200) from GSE147902 could be applied to a cohort of children with acute hypoxemic (</w:t>
          </w:r>
          <w:proofErr w:type="gramStart"/>
          <w:r>
            <w:rPr>
              <w:rFonts w:ascii="Arial Unicode MS" w:eastAsia="Arial Unicode MS" w:hAnsi="Arial Unicode MS" w:cs="Arial Unicode MS"/>
              <w:color w:val="000000"/>
            </w:rPr>
            <w:t>20)overlap</w:t>
          </w:r>
          <w:proofErr w:type="gramEnd"/>
          <w:r>
            <w:rPr>
              <w:rFonts w:ascii="Arial Unicode MS" w:eastAsia="Arial Unicode MS" w:hAnsi="Arial Unicode MS" w:cs="Arial Unicode MS"/>
              <w:color w:val="000000"/>
            </w:rPr>
            <w:t xml:space="preserve"> in differentially expressed genes for children with a P/F &lt; 200 vs. a P/F ≥ 20</w:t>
          </w:r>
          <w:r>
            <w:rPr>
              <w:rFonts w:ascii="Arial Unicode MS" w:eastAsia="Arial Unicode MS" w:hAnsi="Arial Unicode MS" w:cs="Arial Unicode MS"/>
              <w:color w:val="000000"/>
            </w:rPr>
            <w:t xml:space="preserve">0 using traditional statistical methods. We therefore independently ranked the differentially expressed </w:t>
          </w:r>
          <w:r>
            <w:rPr>
              <w:rFonts w:ascii="Arial Unicode MS" w:eastAsia="Arial Unicode MS" w:hAnsi="Arial Unicode MS" w:cs="Arial Unicode MS"/>
              <w:color w:val="000000"/>
            </w:rPr>
            <w:lastRenderedPageBreak/>
            <w:t xml:space="preserve">genes by P/F &lt; 200 vs. P/F ≥ 200 using the machine learning stability select </w:t>
          </w:r>
          <w:proofErr w:type="gramStart"/>
          <w:r>
            <w:rPr>
              <w:rFonts w:ascii="Arial Unicode MS" w:eastAsia="Arial Unicode MS" w:hAnsi="Arial Unicode MS" w:cs="Arial Unicode MS"/>
              <w:color w:val="000000"/>
            </w:rPr>
            <w:t>algorithm.(</w:t>
          </w:r>
          <w:proofErr w:type="gramEnd"/>
          <w:r>
            <w:rPr>
              <w:rFonts w:ascii="Arial Unicode MS" w:eastAsia="Arial Unicode MS" w:hAnsi="Arial Unicode MS" w:cs="Arial Unicode MS"/>
              <w:color w:val="000000"/>
            </w:rPr>
            <w:t>19, 20) From the top-ranked 1500 genes in each data set, genes c</w:t>
          </w:r>
          <w:r>
            <w:rPr>
              <w:rFonts w:ascii="Arial Unicode MS" w:eastAsia="Arial Unicode MS" w:hAnsi="Arial Unicode MS" w:cs="Arial Unicode MS"/>
              <w:color w:val="000000"/>
            </w:rPr>
            <w:t xml:space="preserve">ommon to both ranked gene sets were selected in ten gene increments as depicted in </w:t>
          </w:r>
        </w:sdtContent>
      </w:sdt>
      <w:r>
        <w:rPr>
          <w:rFonts w:ascii="Arial" w:eastAsia="Arial" w:hAnsi="Arial" w:cs="Arial"/>
          <w:b/>
          <w:color w:val="000000"/>
        </w:rPr>
        <w:t>Figure 3A</w:t>
      </w:r>
      <w:r>
        <w:rPr>
          <w:rFonts w:ascii="Arial" w:eastAsia="Arial" w:hAnsi="Arial" w:cs="Arial"/>
          <w:color w:val="000000"/>
        </w:rPr>
        <w:t xml:space="preserve">. The optimal number of common genes was determined by plotting the area under the receiver operative curve (ROC) characteristic for each incremental addition of ten genes to the acute hypoxemic respiratory failure model as shown in </w:t>
      </w:r>
      <w:r>
        <w:rPr>
          <w:rFonts w:ascii="Arial" w:eastAsia="Arial" w:hAnsi="Arial" w:cs="Arial"/>
          <w:b/>
          <w:color w:val="000000"/>
        </w:rPr>
        <w:t>Figure 3B</w:t>
      </w:r>
      <w:r>
        <w:rPr>
          <w:rFonts w:ascii="Arial" w:eastAsia="Arial" w:hAnsi="Arial" w:cs="Arial"/>
          <w:color w:val="000000"/>
        </w:rPr>
        <w:t>. The red line</w:t>
      </w:r>
      <w:r>
        <w:rPr>
          <w:rFonts w:ascii="Arial" w:eastAsia="Arial" w:hAnsi="Arial" w:cs="Arial"/>
          <w:color w:val="000000"/>
        </w:rPr>
        <w:t xml:space="preserve"> in </w:t>
      </w:r>
      <w:r>
        <w:rPr>
          <w:rFonts w:ascii="Arial" w:eastAsia="Arial" w:hAnsi="Arial" w:cs="Arial"/>
          <w:b/>
          <w:color w:val="000000"/>
        </w:rPr>
        <w:t>Figure 3B</w:t>
      </w:r>
      <w:r>
        <w:rPr>
          <w:rFonts w:ascii="Arial" w:eastAsia="Arial" w:hAnsi="Arial" w:cs="Arial"/>
          <w:color w:val="000000"/>
        </w:rPr>
        <w:t xml:space="preserve"> shows the change in the ROC with the addition of common genes for the data set specific for PARDS (GSE147902). The black line in </w:t>
      </w:r>
      <w:r>
        <w:rPr>
          <w:rFonts w:ascii="Arial" w:eastAsia="Arial" w:hAnsi="Arial" w:cs="Arial"/>
          <w:b/>
          <w:color w:val="000000"/>
        </w:rPr>
        <w:t>Figure 3B</w:t>
      </w:r>
      <w:r>
        <w:rPr>
          <w:rFonts w:ascii="Arial" w:eastAsia="Arial" w:hAnsi="Arial" w:cs="Arial"/>
          <w:color w:val="000000"/>
        </w:rPr>
        <w:t xml:space="preserve"> shows the change in the ROC with the addition of common genes for the pediatric sepsis acute hypoxemic </w:t>
      </w:r>
      <w:r>
        <w:rPr>
          <w:rFonts w:ascii="Arial" w:eastAsia="Arial" w:hAnsi="Arial" w:cs="Arial"/>
          <w:color w:val="000000"/>
        </w:rPr>
        <w:t>respiratory failure data set (GSE66099). The ROC plateaus around 25 – 30 genes for each data set. The area under the receiver operating curves (AUROC) and area under the precision recall curves (AUPRC) for each GSE66099 (</w:t>
      </w:r>
      <w:r>
        <w:rPr>
          <w:rFonts w:ascii="Arial" w:eastAsia="Arial" w:hAnsi="Arial" w:cs="Arial"/>
          <w:b/>
          <w:color w:val="000000"/>
        </w:rPr>
        <w:t>Figure 3C, 3E</w:t>
      </w:r>
      <w:r>
        <w:rPr>
          <w:rFonts w:ascii="Arial" w:eastAsia="Arial" w:hAnsi="Arial" w:cs="Arial"/>
          <w:color w:val="000000"/>
        </w:rPr>
        <w:t>) and GSE147902 (</w:t>
      </w:r>
      <w:r>
        <w:rPr>
          <w:rFonts w:ascii="Arial" w:eastAsia="Arial" w:hAnsi="Arial" w:cs="Arial"/>
          <w:b/>
          <w:color w:val="000000"/>
        </w:rPr>
        <w:t>Figur</w:t>
      </w:r>
      <w:r>
        <w:rPr>
          <w:rFonts w:ascii="Arial" w:eastAsia="Arial" w:hAnsi="Arial" w:cs="Arial"/>
          <w:b/>
          <w:color w:val="000000"/>
        </w:rPr>
        <w:t>e 3D, F</w:t>
      </w:r>
      <w:r>
        <w:rPr>
          <w:rFonts w:ascii="Arial" w:eastAsia="Arial" w:hAnsi="Arial" w:cs="Arial"/>
          <w:color w:val="000000"/>
        </w:rPr>
        <w:t>) are shown for the optimal common genes for each incremental addition of ten genes to the model. For both datasets the AUROC was maximized at 92 genes with a value of 0.74 (95% CI: 0.66 – 0.80) for GSE66099 and 0.81 (95% CI: 0.72 – 0.89) for GSE147</w:t>
      </w:r>
      <w:r>
        <w:rPr>
          <w:rFonts w:ascii="Arial" w:eastAsia="Arial" w:hAnsi="Arial" w:cs="Arial"/>
          <w:color w:val="000000"/>
        </w:rPr>
        <w:t>902.</w:t>
      </w:r>
    </w:p>
    <w:p w14:paraId="00000039" w14:textId="77777777" w:rsidR="0067324D" w:rsidRDefault="008D1EEA">
      <w:pPr>
        <w:spacing w:after="0" w:line="480" w:lineRule="auto"/>
        <w:ind w:firstLine="720"/>
        <w:rPr>
          <w:rFonts w:ascii="Arial" w:eastAsia="Arial" w:hAnsi="Arial" w:cs="Arial"/>
          <w:color w:val="000000"/>
        </w:rPr>
      </w:pPr>
      <w:r>
        <w:rPr>
          <w:rFonts w:ascii="Arial" w:eastAsia="Arial" w:hAnsi="Arial" w:cs="Arial"/>
          <w:color w:val="000000"/>
        </w:rPr>
        <w:t>Due to the imbalance in the proportion of mild to moderate/severe acute hypoxemic respiratory failure and PARDS cases in the cohorts, we report the area under the precision recall curve (AUPRC) for the stability select model of moderate/severe vs. mil</w:t>
      </w:r>
      <w:r>
        <w:rPr>
          <w:rFonts w:ascii="Arial" w:eastAsia="Arial" w:hAnsi="Arial" w:cs="Arial"/>
          <w:color w:val="000000"/>
        </w:rPr>
        <w:t>d ARDS. The AUPRC measures the ability of the models to correctly distinguish mild from moderate/severe acute hypoxemic respiratory failure (GSE66099) or PARDS (GSE147902). The sepsis GSE66099 data set consists of 40% of children with a P/F &lt; 200 while the</w:t>
      </w:r>
      <w:r>
        <w:rPr>
          <w:rFonts w:ascii="Arial" w:eastAsia="Arial" w:hAnsi="Arial" w:cs="Arial"/>
          <w:color w:val="000000"/>
        </w:rPr>
        <w:t xml:space="preserve"> PARDS GSE147902 data set consists of 27% of children with a P/F &lt; 200. The AUPRC was maximized at 92-genes with a value of </w:t>
      </w:r>
      <w:r>
        <w:rPr>
          <w:rFonts w:ascii="Arial" w:eastAsia="Arial" w:hAnsi="Arial" w:cs="Arial"/>
          <w:color w:val="000000"/>
          <w:highlight w:val="yellow"/>
        </w:rPr>
        <w:t>0.66 (95% CI: 0.</w:t>
      </w:r>
      <w:r>
        <w:rPr>
          <w:rFonts w:ascii="Arial" w:eastAsia="Arial" w:hAnsi="Arial" w:cs="Arial"/>
          <w:highlight w:val="yellow"/>
        </w:rPr>
        <w:t>5</w:t>
      </w:r>
      <w:r>
        <w:rPr>
          <w:rFonts w:ascii="Arial" w:eastAsia="Arial" w:hAnsi="Arial" w:cs="Arial"/>
          <w:color w:val="000000"/>
          <w:highlight w:val="yellow"/>
        </w:rPr>
        <w:t xml:space="preserve"> – 0.</w:t>
      </w:r>
      <w:r>
        <w:rPr>
          <w:rFonts w:ascii="Arial" w:eastAsia="Arial" w:hAnsi="Arial" w:cs="Arial"/>
          <w:highlight w:val="yellow"/>
        </w:rPr>
        <w:t>76</w:t>
      </w:r>
      <w:r>
        <w:rPr>
          <w:rFonts w:ascii="Arial" w:eastAsia="Arial" w:hAnsi="Arial" w:cs="Arial"/>
          <w:color w:val="000000"/>
        </w:rPr>
        <w:t xml:space="preserve">) for GSE66099 and </w:t>
      </w:r>
      <w:r>
        <w:rPr>
          <w:rFonts w:ascii="Arial" w:eastAsia="Arial" w:hAnsi="Arial" w:cs="Arial"/>
          <w:color w:val="000000"/>
          <w:highlight w:val="yellow"/>
        </w:rPr>
        <w:t xml:space="preserve">0.90 (95% CI: </w:t>
      </w:r>
      <w:r>
        <w:rPr>
          <w:rFonts w:ascii="Arial" w:eastAsia="Arial" w:hAnsi="Arial" w:cs="Arial"/>
          <w:highlight w:val="yellow"/>
        </w:rPr>
        <w:t>0.75</w:t>
      </w:r>
      <w:r>
        <w:rPr>
          <w:rFonts w:ascii="Arial" w:eastAsia="Arial" w:hAnsi="Arial" w:cs="Arial"/>
          <w:color w:val="000000"/>
          <w:highlight w:val="yellow"/>
        </w:rPr>
        <w:t xml:space="preserve"> – </w:t>
      </w:r>
      <w:r>
        <w:rPr>
          <w:rFonts w:ascii="Arial" w:eastAsia="Arial" w:hAnsi="Arial" w:cs="Arial"/>
          <w:highlight w:val="yellow"/>
        </w:rPr>
        <w:t>0.91</w:t>
      </w:r>
      <w:r>
        <w:rPr>
          <w:rFonts w:ascii="Arial" w:eastAsia="Arial" w:hAnsi="Arial" w:cs="Arial"/>
          <w:color w:val="000000"/>
        </w:rPr>
        <w:t>) for GSE147902 both of which are an improvement over the baseli</w:t>
      </w:r>
      <w:r>
        <w:rPr>
          <w:rFonts w:ascii="Arial" w:eastAsia="Arial" w:hAnsi="Arial" w:cs="Arial"/>
          <w:color w:val="000000"/>
        </w:rPr>
        <w:t xml:space="preserve">ne percentage of children with a </w:t>
      </w:r>
      <w:r>
        <w:rPr>
          <w:rFonts w:ascii="Arial" w:eastAsia="Arial" w:hAnsi="Arial" w:cs="Arial"/>
          <w:color w:val="000000"/>
        </w:rPr>
        <w:lastRenderedPageBreak/>
        <w:t>P/F &lt; 200 in either cohort. As the inclusion criteria for the GSE147902 is specific for PARDS, while the GSE66099 cohort is specific for children with sepsis, it is not surprising that the AUROC and AUPRC perform better for</w:t>
      </w:r>
      <w:r>
        <w:rPr>
          <w:rFonts w:ascii="Arial" w:eastAsia="Arial" w:hAnsi="Arial" w:cs="Arial"/>
          <w:color w:val="000000"/>
        </w:rPr>
        <w:t xml:space="preserve"> the PARDS-specific compared to the pediatric sepsis cohort.</w:t>
      </w:r>
    </w:p>
    <w:p w14:paraId="0000003A" w14:textId="77777777" w:rsidR="0067324D" w:rsidRDefault="008D1EEA">
      <w:pPr>
        <w:spacing w:after="0" w:line="480" w:lineRule="auto"/>
        <w:rPr>
          <w:rFonts w:ascii="Arial" w:eastAsia="Arial" w:hAnsi="Arial" w:cs="Arial"/>
          <w:b/>
          <w:color w:val="000000"/>
        </w:rPr>
      </w:pPr>
      <w:r>
        <w:rPr>
          <w:rFonts w:ascii="Arial" w:eastAsia="Arial" w:hAnsi="Arial" w:cs="Arial"/>
          <w:b/>
          <w:color w:val="000000"/>
        </w:rPr>
        <w:t>Network Analysis</w:t>
      </w:r>
    </w:p>
    <w:p w14:paraId="0000003B" w14:textId="77777777" w:rsidR="0067324D" w:rsidRDefault="008D1EEA">
      <w:pPr>
        <w:spacing w:after="0" w:line="480" w:lineRule="auto"/>
        <w:rPr>
          <w:rFonts w:ascii="Arial" w:eastAsia="Arial" w:hAnsi="Arial" w:cs="Arial"/>
          <w:color w:val="000000"/>
        </w:rPr>
      </w:pPr>
      <w:r>
        <w:rPr>
          <w:rFonts w:ascii="Arial" w:eastAsia="Arial" w:hAnsi="Arial" w:cs="Arial"/>
          <w:color w:val="000000"/>
        </w:rPr>
        <w:tab/>
        <w:t>The 185 genes selected using stability selection were ranked by normalized importance coefficient for each dataset. The selected genes, ranked by the number of genes involved in</w:t>
      </w:r>
      <w:r>
        <w:rPr>
          <w:rFonts w:ascii="Arial" w:eastAsia="Arial" w:hAnsi="Arial" w:cs="Arial"/>
          <w:color w:val="000000"/>
        </w:rPr>
        <w:t xml:space="preserve"> the KEGG pathway, are shown in </w:t>
      </w:r>
      <w:r>
        <w:rPr>
          <w:rFonts w:ascii="Arial" w:eastAsia="Arial" w:hAnsi="Arial" w:cs="Arial"/>
          <w:b/>
          <w:color w:val="000000"/>
        </w:rPr>
        <w:t>Figure 4</w:t>
      </w:r>
      <w:r>
        <w:rPr>
          <w:rFonts w:ascii="Arial" w:eastAsia="Arial" w:hAnsi="Arial" w:cs="Arial"/>
          <w:color w:val="000000"/>
        </w:rPr>
        <w:t>. The top 3 KEGG pathways included metabolic, ribosomal, and coronavirus/COVID-19 disease pathways. Metabolic pathways involve the intricate networks of glycolysis, the tricarboxylic acid (TCA) cycle, the pentose pho</w:t>
      </w:r>
      <w:r>
        <w:rPr>
          <w:rFonts w:ascii="Arial" w:eastAsia="Arial" w:hAnsi="Arial" w:cs="Arial"/>
          <w:color w:val="000000"/>
        </w:rPr>
        <w:t xml:space="preserve">sphate pathway, gluconeogenesis, fatty acid oxidation and lipid metabolism, one-carbon metabolism, amino acid and cofactor metabolism, and nucleic acid metabolism </w:t>
      </w:r>
      <w:proofErr w:type="gramStart"/>
      <w:r>
        <w:rPr>
          <w:rFonts w:ascii="Arial" w:eastAsia="Arial" w:hAnsi="Arial" w:cs="Arial"/>
          <w:color w:val="000000"/>
        </w:rPr>
        <w:t>for the production of</w:t>
      </w:r>
      <w:proofErr w:type="gramEnd"/>
      <w:r>
        <w:rPr>
          <w:rFonts w:ascii="Arial" w:eastAsia="Arial" w:hAnsi="Arial" w:cs="Arial"/>
          <w:color w:val="000000"/>
        </w:rPr>
        <w:t xml:space="preserve"> energy and substrates for fundamental biological reactions. The ribosom</w:t>
      </w:r>
      <w:r>
        <w:rPr>
          <w:rFonts w:ascii="Arial" w:eastAsia="Arial" w:hAnsi="Arial" w:cs="Arial"/>
          <w:color w:val="000000"/>
        </w:rPr>
        <w:t xml:space="preserve">al pathway is comprised of protein components necessary to translate proteins. The coronavirus/COVID-19 disease pathway consists of anti-viral detection via the toll-like receptor (TLR) </w:t>
      </w:r>
      <w:r>
        <w:rPr>
          <w:rFonts w:ascii="Arial" w:eastAsia="Arial" w:hAnsi="Arial" w:cs="Arial"/>
        </w:rPr>
        <w:t xml:space="preserve">and </w:t>
      </w:r>
      <w:r>
        <w:rPr>
          <w:rFonts w:ascii="Arial" w:eastAsia="Arial" w:hAnsi="Arial" w:cs="Arial"/>
          <w:highlight w:val="white"/>
        </w:rPr>
        <w:t>retinoic acid-inducible gene I (RIG-I) pattern recognition recepto</w:t>
      </w:r>
      <w:r>
        <w:rPr>
          <w:rFonts w:ascii="Arial" w:eastAsia="Arial" w:hAnsi="Arial" w:cs="Arial"/>
          <w:highlight w:val="white"/>
        </w:rPr>
        <w:t>r pathways, activation of the NLRP3 inflammasome, and signaling through the pro-inflammatory cytokines IL-6, JAK/STAT, PI3K, and MAPK signaling cascades, and activation of the transcription factor NF-KB.</w:t>
      </w:r>
    </w:p>
    <w:p w14:paraId="0000003C" w14:textId="3CB88F0C" w:rsidR="0067324D" w:rsidRDefault="008D1EEA">
      <w:pPr>
        <w:spacing w:after="0" w:line="480" w:lineRule="auto"/>
        <w:ind w:firstLine="720"/>
        <w:rPr>
          <w:rFonts w:ascii="Arial" w:eastAsia="Arial" w:hAnsi="Arial" w:cs="Arial"/>
          <w:color w:val="000000"/>
        </w:rPr>
      </w:pPr>
      <w:r>
        <w:rPr>
          <w:rFonts w:ascii="Arial" w:eastAsia="Arial" w:hAnsi="Arial" w:cs="Arial"/>
          <w:color w:val="000000"/>
        </w:rPr>
        <w:t xml:space="preserve">We next visualized networks of pathways involved in </w:t>
      </w:r>
      <w:r>
        <w:rPr>
          <w:rFonts w:ascii="Arial" w:eastAsia="Arial" w:hAnsi="Arial" w:cs="Arial"/>
          <w:color w:val="000000"/>
        </w:rPr>
        <w:t xml:space="preserve">the moderate/severe acute hypoxemic respiratory failure gene expression signature by imputing the list of </w:t>
      </w:r>
      <w:sdt>
        <w:sdtPr>
          <w:tag w:val="goog_rdk_8"/>
          <w:id w:val="87737091"/>
        </w:sdtPr>
        <w:sdtEndPr/>
        <w:sdtContent/>
      </w:sdt>
      <w:r>
        <w:rPr>
          <w:rFonts w:ascii="Arial" w:eastAsia="Arial" w:hAnsi="Arial" w:cs="Arial"/>
          <w:color w:val="000000"/>
          <w:highlight w:val="yellow"/>
        </w:rPr>
        <w:t>1</w:t>
      </w:r>
      <w:r w:rsidR="0034179E">
        <w:rPr>
          <w:rFonts w:ascii="Arial" w:eastAsia="Arial" w:hAnsi="Arial" w:cs="Arial"/>
          <w:color w:val="000000"/>
        </w:rPr>
        <w:t xml:space="preserve">85 </w:t>
      </w:r>
      <w:r>
        <w:rPr>
          <w:rFonts w:ascii="Arial" w:eastAsia="Arial" w:hAnsi="Arial" w:cs="Arial"/>
          <w:color w:val="000000"/>
        </w:rPr>
        <w:t>common genes into the PANEV package in R. PANEV uses the KEGG library to find first-level pathways corresponding to the imputed genes and the</w:t>
      </w:r>
      <w:r>
        <w:rPr>
          <w:rFonts w:ascii="Arial" w:eastAsia="Arial" w:hAnsi="Arial" w:cs="Arial"/>
          <w:color w:val="000000"/>
        </w:rPr>
        <w:t xml:space="preserve">n maps the links to </w:t>
      </w:r>
      <w:proofErr w:type="gramStart"/>
      <w:r>
        <w:rPr>
          <w:rFonts w:ascii="Arial" w:eastAsia="Arial" w:hAnsi="Arial" w:cs="Arial"/>
          <w:color w:val="000000"/>
        </w:rPr>
        <w:t>second-level</w:t>
      </w:r>
      <w:proofErr w:type="gramEnd"/>
      <w:r>
        <w:rPr>
          <w:rFonts w:ascii="Arial" w:eastAsia="Arial" w:hAnsi="Arial" w:cs="Arial"/>
          <w:color w:val="000000"/>
        </w:rPr>
        <w:t xml:space="preserve"> and third-level pathways creating a network of pathways important to moderate/severe acute hypoxemic respiratory failure. The first-, second-, and third-level pathways with the corresponding genes contributing to each pathw</w:t>
      </w:r>
      <w:r>
        <w:rPr>
          <w:rFonts w:ascii="Arial" w:eastAsia="Arial" w:hAnsi="Arial" w:cs="Arial"/>
          <w:color w:val="000000"/>
        </w:rPr>
        <w:t xml:space="preserve">ay are shown in </w:t>
      </w:r>
      <w:r>
        <w:rPr>
          <w:rFonts w:ascii="Arial" w:eastAsia="Arial" w:hAnsi="Arial" w:cs="Arial"/>
          <w:b/>
          <w:color w:val="000000"/>
        </w:rPr>
        <w:t xml:space="preserve">Supplementary Files 11-14. </w:t>
      </w:r>
      <w:r>
        <w:rPr>
          <w:rFonts w:ascii="Arial" w:eastAsia="Arial" w:hAnsi="Arial" w:cs="Arial"/>
          <w:color w:val="000000"/>
        </w:rPr>
        <w:t xml:space="preserve">The top three second-level pathways include natural killer cell mediated cytotoxicity, endocytosis, and neutrophil </w:t>
      </w:r>
      <w:r>
        <w:rPr>
          <w:rFonts w:ascii="Arial" w:eastAsia="Arial" w:hAnsi="Arial" w:cs="Arial"/>
          <w:color w:val="000000"/>
        </w:rPr>
        <w:lastRenderedPageBreak/>
        <w:t>extracellular trap formation. The top third-level pathways include RNA transport, synaptic vesicle</w:t>
      </w:r>
      <w:r>
        <w:rPr>
          <w:rFonts w:ascii="Arial" w:eastAsia="Arial" w:hAnsi="Arial" w:cs="Arial"/>
          <w:color w:val="000000"/>
        </w:rPr>
        <w:t xml:space="preserve"> formation, and regulation of the actin cytoskeleton.</w:t>
      </w:r>
    </w:p>
    <w:p w14:paraId="0000003D" w14:textId="4D0AEBA0" w:rsidR="0067324D" w:rsidRDefault="008D1EEA">
      <w:pPr>
        <w:spacing w:after="0" w:line="480" w:lineRule="auto"/>
        <w:ind w:firstLine="720"/>
        <w:rPr>
          <w:rFonts w:ascii="Arial" w:eastAsia="Arial" w:hAnsi="Arial" w:cs="Arial"/>
        </w:rPr>
      </w:pPr>
      <w:r>
        <w:rPr>
          <w:rFonts w:ascii="Arial" w:eastAsia="Arial" w:hAnsi="Arial" w:cs="Arial"/>
          <w:color w:val="000000"/>
        </w:rPr>
        <w:t xml:space="preserve">Finally, we used the curated Reactome database to perform a pathway over-representation analysis using the </w:t>
      </w:r>
      <w:del w:id="30" w:author="Ghiasi Rad, Milad" w:date="2021-10-18T12:11:00Z">
        <w:r w:rsidDel="00181367">
          <w:rPr>
            <w:rFonts w:ascii="Arial" w:eastAsia="Arial" w:hAnsi="Arial" w:cs="Arial"/>
            <w:color w:val="000000"/>
          </w:rPr>
          <w:delText xml:space="preserve">199 </w:delText>
        </w:r>
      </w:del>
      <w:ins w:id="31" w:author="Ghiasi Rad, Milad" w:date="2021-10-18T12:11:00Z">
        <w:r w:rsidR="00181367">
          <w:rPr>
            <w:rFonts w:ascii="Arial" w:eastAsia="Arial" w:hAnsi="Arial" w:cs="Arial"/>
            <w:color w:val="000000"/>
          </w:rPr>
          <w:t>185</w:t>
        </w:r>
        <w:r w:rsidR="00181367">
          <w:rPr>
            <w:rFonts w:ascii="Arial" w:eastAsia="Arial" w:hAnsi="Arial" w:cs="Arial"/>
            <w:color w:val="000000"/>
          </w:rPr>
          <w:t xml:space="preserve"> </w:t>
        </w:r>
      </w:ins>
      <w:r>
        <w:rPr>
          <w:rFonts w:ascii="Arial" w:eastAsia="Arial" w:hAnsi="Arial" w:cs="Arial"/>
          <w:color w:val="000000"/>
        </w:rPr>
        <w:t>common genes defining the moderate/severe acute hypoxemic respiratory failure gene expression signature. There were nineteen significantly enrich</w:t>
      </w:r>
      <w:r>
        <w:rPr>
          <w:rFonts w:ascii="Arial" w:eastAsia="Arial" w:hAnsi="Arial" w:cs="Arial"/>
          <w:color w:val="000000"/>
        </w:rPr>
        <w:t xml:space="preserve">ed pathways shown in </w:t>
      </w:r>
      <w:r>
        <w:rPr>
          <w:rFonts w:ascii="Arial" w:eastAsia="Arial" w:hAnsi="Arial" w:cs="Arial"/>
          <w:b/>
          <w:color w:val="000000"/>
        </w:rPr>
        <w:t>Table 3</w:t>
      </w:r>
      <w:r>
        <w:rPr>
          <w:rFonts w:ascii="Arial" w:eastAsia="Arial" w:hAnsi="Arial" w:cs="Arial"/>
          <w:color w:val="000000"/>
        </w:rPr>
        <w:t xml:space="preserve"> with cytosolic and mitochondrial protein translation, </w:t>
      </w:r>
      <w:proofErr w:type="spellStart"/>
      <w:r>
        <w:rPr>
          <w:rFonts w:ascii="Arial" w:eastAsia="Arial" w:hAnsi="Arial" w:cs="Arial"/>
          <w:color w:val="000000"/>
        </w:rPr>
        <w:t>selenoamino</w:t>
      </w:r>
      <w:proofErr w:type="spellEnd"/>
      <w:r>
        <w:rPr>
          <w:rFonts w:ascii="Arial" w:eastAsia="Arial" w:hAnsi="Arial" w:cs="Arial"/>
          <w:color w:val="000000"/>
        </w:rPr>
        <w:t xml:space="preserve"> acid metabolism, selenocysteine synthesis, and nonsense codon mediated decay of messenger RNA.</w:t>
      </w:r>
    </w:p>
    <w:p w14:paraId="0000003E" w14:textId="77777777" w:rsidR="0067324D" w:rsidRDefault="008D1EEA">
      <w:pPr>
        <w:spacing w:line="480" w:lineRule="auto"/>
        <w:rPr>
          <w:rFonts w:ascii="Arial" w:eastAsia="Arial" w:hAnsi="Arial" w:cs="Arial"/>
          <w:b/>
        </w:rPr>
      </w:pPr>
      <w:r>
        <w:rPr>
          <w:rFonts w:ascii="Arial" w:eastAsia="Arial" w:hAnsi="Arial" w:cs="Arial"/>
          <w:b/>
        </w:rPr>
        <w:t>Discussion</w:t>
      </w:r>
    </w:p>
    <w:p w14:paraId="0000003F" w14:textId="77777777" w:rsidR="0067324D" w:rsidRDefault="008D1EEA">
      <w:pPr>
        <w:spacing w:line="480" w:lineRule="auto"/>
        <w:rPr>
          <w:rFonts w:ascii="Arial" w:eastAsia="Arial" w:hAnsi="Arial" w:cs="Arial"/>
        </w:rPr>
      </w:pPr>
      <w:sdt>
        <w:sdtPr>
          <w:tag w:val="goog_rdk_9"/>
          <w:id w:val="1602139962"/>
        </w:sdtPr>
        <w:sdtEndPr/>
        <w:sdtContent>
          <w:r>
            <w:rPr>
              <w:rFonts w:ascii="Arial Unicode MS" w:eastAsia="Arial Unicode MS" w:hAnsi="Arial Unicode MS" w:cs="Arial Unicode MS"/>
            </w:rPr>
            <w:tab/>
          </w:r>
          <w:r>
            <w:rPr>
              <w:rFonts w:ascii="Arial Unicode MS" w:eastAsia="Arial Unicode MS" w:hAnsi="Arial Unicode MS" w:cs="Arial Unicode MS"/>
            </w:rPr>
            <w:t>We used publicly available microarray gene expression data sets and machine learning methods to determine metabolic and immune pathways involved in the systemic response of children within 24 hours of a PARDS diagnosis. We first identified gene networks in</w:t>
          </w:r>
          <w:r>
            <w:rPr>
              <w:rFonts w:ascii="Arial Unicode MS" w:eastAsia="Arial Unicode MS" w:hAnsi="Arial Unicode MS" w:cs="Arial Unicode MS"/>
            </w:rPr>
            <w:t xml:space="preserve">volved in distinguishing children with mild or moderate/severe PARD from healthy controls. Next, we determined pathways differentiating children with mild from moderate/severe PARDS. Finally, we evaluated the overlap amongst genes differentiating children </w:t>
          </w:r>
          <w:r>
            <w:rPr>
              <w:rFonts w:ascii="Arial Unicode MS" w:eastAsia="Arial Unicode MS" w:hAnsi="Arial Unicode MS" w:cs="Arial Unicode MS"/>
            </w:rPr>
            <w:t xml:space="preserve">with a P/F &lt; 200 vs. a P/F ≥ 200 using a PARDS-specific cohort and a pediatric sepsis cohort with acute hypoxemic respiratory failure. Metabolic pathways, immune activation via cytokine-cytokine receptor interactions, networks to contain oxidative stress, </w:t>
          </w:r>
          <w:r>
            <w:rPr>
              <w:rFonts w:ascii="Arial Unicode MS" w:eastAsia="Arial Unicode MS" w:hAnsi="Arial Unicode MS" w:cs="Arial Unicode MS"/>
            </w:rPr>
            <w:t xml:space="preserve">and phosphorylation signaling cascades were the predominant pathways involved in distinguishing mild and moderate/severe PARDS from healthy controls and in differentiating mild from moderate/severe PARDS. We then determined </w:t>
          </w:r>
          <w:r>
            <w:rPr>
              <w:rFonts w:ascii="Arial Unicode MS" w:eastAsia="Arial Unicode MS" w:hAnsi="Arial Unicode MS" w:cs="Arial Unicode MS"/>
            </w:rPr>
            <w:lastRenderedPageBreak/>
            <w:t>that a core systemic gene expres</w:t>
          </w:r>
          <w:r>
            <w:rPr>
              <w:rFonts w:ascii="Arial Unicode MS" w:eastAsia="Arial Unicode MS" w:hAnsi="Arial Unicode MS" w:cs="Arial Unicode MS"/>
            </w:rPr>
            <w:t xml:space="preserve">sion signature of moderate/severe acute hypoxemic respiratory failure triggered by sepsis involved metabolic, mitochondrial, immunologic derangement involving fundamental cellular processes such as protein translation and quelling of oxidative stress. Our </w:t>
          </w:r>
          <w:r>
            <w:rPr>
              <w:rFonts w:ascii="Arial Unicode MS" w:eastAsia="Arial Unicode MS" w:hAnsi="Arial Unicode MS" w:cs="Arial Unicode MS"/>
            </w:rPr>
            <w:t>results support further investigation of gene networks and signaling pathways involved in differentiating PARDS severity and understanding PARDS heterogeneity by underlying biological processes.</w:t>
          </w:r>
        </w:sdtContent>
      </w:sdt>
    </w:p>
    <w:p w14:paraId="00000040" w14:textId="77777777" w:rsidR="0067324D" w:rsidRDefault="008D1EEA">
      <w:pPr>
        <w:spacing w:line="480" w:lineRule="auto"/>
        <w:ind w:firstLine="720"/>
        <w:rPr>
          <w:rFonts w:ascii="Arial" w:eastAsia="Arial" w:hAnsi="Arial" w:cs="Arial"/>
        </w:rPr>
      </w:pPr>
      <w:r>
        <w:rPr>
          <w:rFonts w:ascii="Arial" w:eastAsia="Arial" w:hAnsi="Arial" w:cs="Arial"/>
        </w:rPr>
        <w:t>An attempt at finding a generalizable diagnostic gene expre</w:t>
      </w:r>
      <w:r>
        <w:rPr>
          <w:rFonts w:ascii="Arial" w:eastAsia="Arial" w:hAnsi="Arial" w:cs="Arial"/>
        </w:rPr>
        <w:t>ssion signature for ARDS using publicly available human whole blood gene expression arrays from adults with sepsis, trauma and burns and children with acute hypoxemic respiratory failure triggered by sepsis failed to find an ARDS-specific signature after a</w:t>
      </w:r>
      <w:r>
        <w:rPr>
          <w:rFonts w:ascii="Arial" w:eastAsia="Arial" w:hAnsi="Arial" w:cs="Arial"/>
        </w:rPr>
        <w:t>djusting for clinical severity.(7) Since this publication, a pediatric-specific ARDS transcriptomics dataset from whole blood collected within 24 hours of PARDS onset was used to identify three ARDS sub-phenotypes with divergent clinical characteristics an</w:t>
      </w:r>
      <w:r>
        <w:rPr>
          <w:rFonts w:ascii="Arial" w:eastAsia="Arial" w:hAnsi="Arial" w:cs="Arial"/>
        </w:rPr>
        <w:t>d outcomes using k-means clustering.(9) A limitation of the transcriptomic PARDS phenotyping study was the lack of a non-ARDS mechanically ventilated cohort as a control group.(9) Using the definition of a P/F &lt; 200 for moderate/severe acute hypoxemic resp</w:t>
      </w:r>
      <w:r>
        <w:rPr>
          <w:rFonts w:ascii="Arial" w:eastAsia="Arial" w:hAnsi="Arial" w:cs="Arial"/>
        </w:rPr>
        <w:t>iratory failure from GSE66099 and ARDS from GSE147902, we reexamined whether a systemic transcriptomic signature of moderate/severe PARDS emerged using the GSE147902 data set that was specific for children with ARDS.(7, 9) We were able to find an overlappi</w:t>
      </w:r>
      <w:r>
        <w:rPr>
          <w:rFonts w:ascii="Arial" w:eastAsia="Arial" w:hAnsi="Arial" w:cs="Arial"/>
        </w:rPr>
        <w:t>ng pattern of gene pathways of importance to pediatric ARDS using stability selection modeling and determining the discriminatory ability of the model to predict moderate/severe acute hypoxemia using the intersection of the top 1500 ranked genes in the ped</w:t>
      </w:r>
      <w:r>
        <w:rPr>
          <w:rFonts w:ascii="Arial" w:eastAsia="Arial" w:hAnsi="Arial" w:cs="Arial"/>
        </w:rPr>
        <w:t>iatric ARDS-specific and pediatric sepsis acute hypoxemic respiratory failure cohorts.</w:t>
      </w:r>
    </w:p>
    <w:sdt>
      <w:sdtPr>
        <w:tag w:val="goog_rdk_14"/>
        <w:id w:val="-36669793"/>
      </w:sdtPr>
      <w:sdtEndPr/>
      <w:sdtContent>
        <w:p w14:paraId="00000041" w14:textId="77777777" w:rsidR="0067324D" w:rsidRDefault="008D1EEA">
          <w:pPr>
            <w:spacing w:line="480" w:lineRule="auto"/>
            <w:ind w:firstLine="720"/>
            <w:rPr>
              <w:ins w:id="32" w:author="Rishi Kamaleswaran" w:date="2021-10-11T15:28:00Z"/>
              <w:del w:id="33" w:author="Rishi Kamaleswaran" w:date="2021-10-11T15:28:00Z"/>
              <w:rFonts w:ascii="Arial" w:eastAsia="Arial" w:hAnsi="Arial" w:cs="Arial"/>
              <w:highlight w:val="green"/>
            </w:rPr>
          </w:pPr>
          <w:sdt>
            <w:sdtPr>
              <w:tag w:val="goog_rdk_11"/>
              <w:id w:val="-1745951952"/>
            </w:sdtPr>
            <w:sdtEndPr/>
            <w:sdtContent>
              <w:del w:id="34" w:author="Rishi Kamaleswaran" w:date="2021-10-11T15:28:00Z">
                <w:r>
                  <w:rPr>
                    <w:rFonts w:ascii="Arial" w:eastAsia="Arial" w:hAnsi="Arial" w:cs="Arial"/>
                    <w:highlight w:val="green"/>
                  </w:rPr>
                  <w:delText xml:space="preserve">Precision recall paragraph. Class imbalances </w:delText>
                </w:r>
                <w:r>
                  <w:rPr>
                    <w:rFonts w:ascii="Wingdings" w:eastAsia="Wingdings" w:hAnsi="Wingdings" w:cs="Wingdings"/>
                    <w:highlight w:val="green"/>
                  </w:rPr>
                  <w:delText>🡪</w:delText>
                </w:r>
                <w:r>
                  <w:rPr>
                    <w:rFonts w:ascii="Arial" w:eastAsia="Arial" w:hAnsi="Arial" w:cs="Arial"/>
                    <w:highlight w:val="green"/>
                  </w:rPr>
                  <w:delText xml:space="preserve"> poor model performance. Cannot rely on skewed AUROC metrics. Move to other metrics </w:delText>
                </w:r>
                <w:r>
                  <w:rPr>
                    <w:rFonts w:ascii="Wingdings" w:eastAsia="Wingdings" w:hAnsi="Wingdings" w:cs="Wingdings"/>
                    <w:highlight w:val="green"/>
                  </w:rPr>
                  <w:delText>🡪</w:delText>
                </w:r>
                <w:r>
                  <w:rPr>
                    <w:rFonts w:ascii="Arial" w:eastAsia="Arial" w:hAnsi="Arial" w:cs="Arial"/>
                    <w:highlight w:val="green"/>
                  </w:rPr>
                  <w:delText xml:space="preserve"> AUPRC, F1 (harmonic mean of perform</w:delText>
                </w:r>
                <w:r>
                  <w:rPr>
                    <w:rFonts w:ascii="Arial" w:eastAsia="Arial" w:hAnsi="Arial" w:cs="Arial"/>
                    <w:highlight w:val="green"/>
                  </w:rPr>
                  <w:delText>ance benchmarks). What are the benefits to this strategy vs. AUROC strategy.</w:delText>
                </w:r>
              </w:del>
            </w:sdtContent>
          </w:sdt>
          <w:sdt>
            <w:sdtPr>
              <w:tag w:val="goog_rdk_12"/>
              <w:id w:val="-845856325"/>
            </w:sdtPr>
            <w:sdtEndPr/>
            <w:sdtContent>
              <w:customXmlInsRangeStart w:id="35" w:author="Rishi Kamaleswaran" w:date="2021-10-11T15:28:00Z"/>
              <w:sdt>
                <w:sdtPr>
                  <w:tag w:val="goog_rdk_13"/>
                  <w:id w:val="111408333"/>
                </w:sdtPr>
                <w:sdtEndPr/>
                <w:sdtContent>
                  <w:customXmlInsRangeEnd w:id="35"/>
                  <w:customXmlInsRangeStart w:id="36" w:author="Rishi Kamaleswaran" w:date="2021-10-11T15:28:00Z"/>
                </w:sdtContent>
              </w:sdt>
              <w:customXmlInsRangeEnd w:id="36"/>
            </w:sdtContent>
          </w:sdt>
        </w:p>
      </w:sdtContent>
    </w:sdt>
    <w:sdt>
      <w:sdtPr>
        <w:tag w:val="goog_rdk_16"/>
        <w:id w:val="1849359070"/>
      </w:sdtPr>
      <w:sdtEndPr/>
      <w:sdtContent>
        <w:p w14:paraId="00000042" w14:textId="77777777" w:rsidR="0067324D" w:rsidRDefault="008D1EEA">
          <w:pPr>
            <w:spacing w:line="480" w:lineRule="auto"/>
            <w:ind w:firstLine="720"/>
            <w:rPr>
              <w:ins w:id="37" w:author="Rishi Kamaleswaran" w:date="2021-10-11T15:28:00Z"/>
              <w:rFonts w:ascii="Arial" w:eastAsia="Arial" w:hAnsi="Arial" w:cs="Arial"/>
              <w:highlight w:val="green"/>
            </w:rPr>
          </w:pPr>
          <w:sdt>
            <w:sdtPr>
              <w:tag w:val="goog_rdk_15"/>
              <w:id w:val="79110708"/>
            </w:sdtPr>
            <w:sdtEndPr/>
            <w:sdtContent>
              <w:ins w:id="38" w:author="Rishi Kamaleswaran" w:date="2021-10-11T15:28:00Z">
                <w:r>
                  <w:rPr>
                    <w:rFonts w:ascii="Arial" w:eastAsia="Arial" w:hAnsi="Arial" w:cs="Arial"/>
                    <w:highlight w:val="green"/>
                  </w:rPr>
                  <w:t xml:space="preserve">Machine learning-based analysis of data with class imbalances can be plagued by </w:t>
                </w:r>
                <w:proofErr w:type="gramStart"/>
                <w:r>
                  <w:rPr>
                    <w:rFonts w:ascii="Arial" w:eastAsia="Arial" w:hAnsi="Arial" w:cs="Arial"/>
                    <w:highlight w:val="green"/>
                  </w:rPr>
                  <w:t>a number of</w:t>
                </w:r>
                <w:proofErr w:type="gramEnd"/>
                <w:r>
                  <w:rPr>
                    <w:rFonts w:ascii="Arial" w:eastAsia="Arial" w:hAnsi="Arial" w:cs="Arial"/>
                    <w:highlight w:val="green"/>
                  </w:rPr>
                  <w:t xml:space="preserve"> issues, stemming from the inherent mathematical assumption of equal case to con</w:t>
                </w:r>
                <w:r>
                  <w:rPr>
                    <w:rFonts w:ascii="Arial" w:eastAsia="Arial" w:hAnsi="Arial" w:cs="Arial"/>
                    <w:highlight w:val="green"/>
                  </w:rPr>
                  <w:t>trol distributions among many learning algorithms. As a result, these models when applied in a single train-test instance may produce random effects that are poorly generalized in external datasets. The traditional AUROC metrics poorly characterizes class-</w:t>
                </w:r>
                <w:r>
                  <w:rPr>
                    <w:rFonts w:ascii="Arial" w:eastAsia="Arial" w:hAnsi="Arial" w:cs="Arial"/>
                    <w:highlight w:val="green"/>
                  </w:rPr>
                  <w:t xml:space="preserve">based performances, thus necessitating alternative metrics to evaluate the robustness of models. One of the methods to investigate the effects of class imbalance is </w:t>
                </w:r>
                <w:proofErr w:type="gramStart"/>
                <w:r>
                  <w:rPr>
                    <w:rFonts w:ascii="Arial" w:eastAsia="Arial" w:hAnsi="Arial" w:cs="Arial"/>
                    <w:highlight w:val="green"/>
                  </w:rPr>
                  <w:t>by the use of</w:t>
                </w:r>
                <w:proofErr w:type="gramEnd"/>
                <w:r>
                  <w:rPr>
                    <w:rFonts w:ascii="Arial" w:eastAsia="Arial" w:hAnsi="Arial" w:cs="Arial"/>
                    <w:highlight w:val="green"/>
                  </w:rPr>
                  <w:t xml:space="preserve"> metrics such as AUPRC, F1 (harmonic mean of the precision and recall), and bo</w:t>
                </w:r>
                <w:r>
                  <w:rPr>
                    <w:rFonts w:ascii="Arial" w:eastAsia="Arial" w:hAnsi="Arial" w:cs="Arial"/>
                    <w:highlight w:val="green"/>
                  </w:rPr>
                  <w:t xml:space="preserve">otstrap with replacement. In this work, we utilize AUPRC and stability selection utilizing bootstrap with replacement to identify a coherent set of ‘stable’ genes that indicate robust predictive performance consistently across 100 bootstrap iterations. We </w:t>
                </w:r>
                <w:r>
                  <w:rPr>
                    <w:rFonts w:ascii="Arial" w:eastAsia="Arial" w:hAnsi="Arial" w:cs="Arial"/>
                    <w:highlight w:val="green"/>
                  </w:rPr>
                  <w:t xml:space="preserve">illustrate the AUPRC plot to show strong performance even in the minority class, thus emphasizing the robustness of the learned model. </w:t>
                </w:r>
              </w:ins>
            </w:sdtContent>
          </w:sdt>
        </w:p>
      </w:sdtContent>
    </w:sdt>
    <w:sdt>
      <w:sdtPr>
        <w:tag w:val="goog_rdk_18"/>
        <w:id w:val="-1703236363"/>
      </w:sdtPr>
      <w:sdtEndPr/>
      <w:sdtContent>
        <w:p w14:paraId="00000043" w14:textId="77777777" w:rsidR="0067324D" w:rsidRPr="0067324D" w:rsidRDefault="008D1EEA">
          <w:pPr>
            <w:spacing w:line="480" w:lineRule="auto"/>
            <w:ind w:firstLine="720"/>
            <w:rPr>
              <w:rFonts w:ascii="Arial" w:eastAsia="Arial" w:hAnsi="Arial" w:cs="Arial"/>
              <w:highlight w:val="green"/>
              <w:rPrChange w:id="39" w:author="Rishi Kamaleswaran" w:date="2021-10-11T15:28:00Z">
                <w:rPr>
                  <w:rFonts w:ascii="Arial" w:eastAsia="Arial" w:hAnsi="Arial" w:cs="Arial"/>
                </w:rPr>
              </w:rPrChange>
            </w:rPr>
          </w:pPr>
          <w:sdt>
            <w:sdtPr>
              <w:tag w:val="goog_rdk_17"/>
              <w:id w:val="-1869281631"/>
            </w:sdtPr>
            <w:sdtEndPr/>
            <w:sdtContent/>
          </w:sdt>
        </w:p>
      </w:sdtContent>
    </w:sdt>
    <w:p w14:paraId="00000044" w14:textId="77777777" w:rsidR="0067324D" w:rsidRDefault="008D1EEA">
      <w:pPr>
        <w:spacing w:line="480" w:lineRule="auto"/>
        <w:ind w:firstLine="720"/>
        <w:rPr>
          <w:rFonts w:ascii="Arial" w:eastAsia="Arial" w:hAnsi="Arial" w:cs="Arial"/>
          <w:highlight w:val="white"/>
        </w:rPr>
      </w:pPr>
      <w:r>
        <w:rPr>
          <w:rFonts w:ascii="Arial" w:eastAsia="Arial" w:hAnsi="Arial" w:cs="Arial"/>
        </w:rPr>
        <w:t xml:space="preserve">Metabolic pathways were the top KEGG pathway in each analysis. Several recent studies have investigated metabolic changes in </w:t>
      </w:r>
      <w:proofErr w:type="gramStart"/>
      <w:r>
        <w:rPr>
          <w:rFonts w:ascii="Arial" w:eastAsia="Arial" w:hAnsi="Arial" w:cs="Arial"/>
        </w:rPr>
        <w:t>ARDS.(</w:t>
      </w:r>
      <w:proofErr w:type="gramEnd"/>
      <w:r>
        <w:rPr>
          <w:rFonts w:ascii="Arial" w:eastAsia="Arial" w:hAnsi="Arial" w:cs="Arial"/>
        </w:rPr>
        <w:t>21) How metabolic derangements, such as mitochondrial dysfunction, decreased oxidative phosphorylation, and oxidative stress,</w:t>
      </w:r>
      <w:r>
        <w:rPr>
          <w:rFonts w:ascii="Arial" w:eastAsia="Arial" w:hAnsi="Arial" w:cs="Arial"/>
        </w:rPr>
        <w:t xml:space="preserve"> lead to bioenergetic failure in ARDS and metabolic reprogramming of the immune system are active areas of investigation. Metabolomics studies of the plasma and airway fluid of patients with ARDS have revealed changes in tricarboxylic acid (TCA) cycle inte</w:t>
      </w:r>
      <w:r>
        <w:rPr>
          <w:rFonts w:ascii="Arial" w:eastAsia="Arial" w:hAnsi="Arial" w:cs="Arial"/>
        </w:rPr>
        <w:t>rmediates of glucose, alanine and glutamine due to energetic stress on lung epithelial cells.(21-27) Microarray analysis of whole-blood gene expression in adults with sepsis-triggered ARDS revealed that the “reactive” or hyperinflammatory subgroup is enric</w:t>
      </w:r>
      <w:r>
        <w:rPr>
          <w:rFonts w:ascii="Arial" w:eastAsia="Arial" w:hAnsi="Arial" w:cs="Arial"/>
        </w:rPr>
        <w:t>hed for genes associated with oxidative phosphorylation, and that the “reactive” subgroup is also associated with high plasma lactate levels indicative of mitochondrial dysfunction.(28) Differential expression of the nuclear-encoded mitochondrial transcrip</w:t>
      </w:r>
      <w:r>
        <w:rPr>
          <w:rFonts w:ascii="Arial" w:eastAsia="Arial" w:hAnsi="Arial" w:cs="Arial"/>
        </w:rPr>
        <w:t xml:space="preserve">tome in children with septic shock who had more organ failures and higher mortality </w:t>
      </w:r>
      <w:r>
        <w:rPr>
          <w:rFonts w:ascii="Arial" w:eastAsia="Arial" w:hAnsi="Arial" w:cs="Arial"/>
        </w:rPr>
        <w:lastRenderedPageBreak/>
        <w:t xml:space="preserve">(endotype A) compared to children with sepsis with a less complicated (endotype B or C) from the GSE66099 have been reported.(29) </w:t>
      </w:r>
      <w:r>
        <w:rPr>
          <w:rFonts w:ascii="Arial" w:eastAsia="Arial" w:hAnsi="Arial" w:cs="Arial"/>
          <w:highlight w:val="white"/>
        </w:rPr>
        <w:t>Serum lactate levels were the highest in p</w:t>
      </w:r>
      <w:r>
        <w:rPr>
          <w:rFonts w:ascii="Arial" w:eastAsia="Arial" w:hAnsi="Arial" w:cs="Arial"/>
          <w:highlight w:val="white"/>
        </w:rPr>
        <w:t>ediatric sepsis endotype with the highest organ dysfunction and largest decrease in electron transport chain genes that may correspond to the “reactive” subgroup with decreased mitochondrial gene expression reported in adults with sepsis-triggered ARDS.(29</w:t>
      </w:r>
      <w:r>
        <w:rPr>
          <w:rFonts w:ascii="Arial" w:eastAsia="Arial" w:hAnsi="Arial" w:cs="Arial"/>
          <w:highlight w:val="white"/>
        </w:rPr>
        <w:t>, 30)</w:t>
      </w:r>
    </w:p>
    <w:p w14:paraId="00000045" w14:textId="77777777" w:rsidR="0067324D" w:rsidRDefault="008D1EEA">
      <w:pPr>
        <w:spacing w:line="480" w:lineRule="auto"/>
        <w:ind w:firstLine="720"/>
        <w:rPr>
          <w:rFonts w:ascii="Arial" w:eastAsia="Arial" w:hAnsi="Arial" w:cs="Arial"/>
        </w:rPr>
      </w:pPr>
      <w:r>
        <w:rPr>
          <w:rFonts w:ascii="Arial" w:eastAsia="Arial" w:hAnsi="Arial" w:cs="Arial"/>
        </w:rPr>
        <w:t xml:space="preserve">By contrast, the mitogen-activated protein kinase (MAPK) pathways that control cell proliferation, differentiation, motility, and survival were enriched in the comparatively “uninflamed” </w:t>
      </w:r>
      <w:proofErr w:type="gramStart"/>
      <w:r>
        <w:rPr>
          <w:rFonts w:ascii="Arial" w:eastAsia="Arial" w:hAnsi="Arial" w:cs="Arial"/>
        </w:rPr>
        <w:t>subgroup.(</w:t>
      </w:r>
      <w:proofErr w:type="gramEnd"/>
      <w:r>
        <w:rPr>
          <w:rFonts w:ascii="Arial" w:eastAsia="Arial" w:hAnsi="Arial" w:cs="Arial"/>
        </w:rPr>
        <w:t>30) The MAPK pathway is a first-level or second-level</w:t>
      </w:r>
      <w:r>
        <w:rPr>
          <w:rFonts w:ascii="Arial" w:eastAsia="Arial" w:hAnsi="Arial" w:cs="Arial"/>
        </w:rPr>
        <w:t xml:space="preserve"> pathway found in all of the analyses distinguishing PARDS from healthy controls and moderate/severe from mild PARDS. It is not known whether children with ARDS exhibit similar “reactive” or “</w:t>
      </w:r>
      <w:proofErr w:type="spellStart"/>
      <w:r>
        <w:rPr>
          <w:rFonts w:ascii="Arial" w:eastAsia="Arial" w:hAnsi="Arial" w:cs="Arial"/>
        </w:rPr>
        <w:t>hyperinflammed</w:t>
      </w:r>
      <w:proofErr w:type="spellEnd"/>
      <w:r>
        <w:rPr>
          <w:rFonts w:ascii="Arial" w:eastAsia="Arial" w:hAnsi="Arial" w:cs="Arial"/>
        </w:rPr>
        <w:t>” and “uninflamed” phenotypes as shown in adults w</w:t>
      </w:r>
      <w:r>
        <w:rPr>
          <w:rFonts w:ascii="Arial" w:eastAsia="Arial" w:hAnsi="Arial" w:cs="Arial"/>
        </w:rPr>
        <w:t xml:space="preserve">ith ARDS and without phenotypic classification we cannot speculate on the pathobiology underlying class </w:t>
      </w:r>
      <w:proofErr w:type="gramStart"/>
      <w:r>
        <w:rPr>
          <w:rFonts w:ascii="Arial" w:eastAsia="Arial" w:hAnsi="Arial" w:cs="Arial"/>
        </w:rPr>
        <w:t>differences.(</w:t>
      </w:r>
      <w:proofErr w:type="gramEnd"/>
      <w:r>
        <w:rPr>
          <w:rFonts w:ascii="Arial" w:eastAsia="Arial" w:hAnsi="Arial" w:cs="Arial"/>
        </w:rPr>
        <w:t>4, 5, 30, 31) The three Children’s Hospital of Philadelphia ARDS transcriptomic subtypes (CATS) described by clustering GSE147902 do not co</w:t>
      </w:r>
      <w:r>
        <w:rPr>
          <w:rFonts w:ascii="Arial" w:eastAsia="Arial" w:hAnsi="Arial" w:cs="Arial"/>
        </w:rPr>
        <w:t>nform to the previously described adult phenotypes and are not yet externally validated.(9)</w:t>
      </w:r>
    </w:p>
    <w:p w14:paraId="00000046" w14:textId="77777777" w:rsidR="0067324D" w:rsidRDefault="008D1EEA">
      <w:pPr>
        <w:spacing w:line="480" w:lineRule="auto"/>
        <w:ind w:firstLine="720"/>
        <w:rPr>
          <w:rFonts w:ascii="Arial" w:eastAsia="Arial" w:hAnsi="Arial" w:cs="Arial"/>
          <w:highlight w:val="white"/>
        </w:rPr>
      </w:pPr>
      <w:r>
        <w:rPr>
          <w:rFonts w:ascii="Arial" w:eastAsia="Arial" w:hAnsi="Arial" w:cs="Arial"/>
          <w:highlight w:val="white"/>
        </w:rPr>
        <w:t>Several neurodegenerative pathways, including Alzheimer’s disease, Parkinson’s disease, and Huntington disease, emerged as first-level pathways in our analyses of m</w:t>
      </w:r>
      <w:r>
        <w:rPr>
          <w:rFonts w:ascii="Arial" w:eastAsia="Arial" w:hAnsi="Arial" w:cs="Arial"/>
          <w:highlight w:val="white"/>
        </w:rPr>
        <w:t>oderate/severe PARDS. Examination of the processes comprising these neurodegenerative pathways revealed networks involving impairment of oxidative phosphorylation, calcium signaling, oxidative stress, autophagy and mitophagy, mitochondrial dysfunction, the</w:t>
      </w:r>
      <w:r>
        <w:rPr>
          <w:rFonts w:ascii="Arial" w:eastAsia="Arial" w:hAnsi="Arial" w:cs="Arial"/>
          <w:highlight w:val="white"/>
        </w:rPr>
        <w:t xml:space="preserve"> RAGE signaling pathway, and endoplasmic reticulum stress.(32) In addition to these key mitochondrial bioenergetic functions mitochondrial protein synthesis emerged as a Reactome pathway in our analyses, and mitochondrial ribosomal proteins are known to be</w:t>
      </w:r>
      <w:r>
        <w:rPr>
          <w:rFonts w:ascii="Arial" w:eastAsia="Arial" w:hAnsi="Arial" w:cs="Arial"/>
          <w:highlight w:val="white"/>
        </w:rPr>
        <w:t xml:space="preserve"> downregulated in the blood of early Alzheimer’s disease patients.(33) Mitochondria are an integral part of cell signaling pathways of the immune response, including cytokine release, inflammasome formation, and </w:t>
      </w:r>
      <w:r>
        <w:rPr>
          <w:rFonts w:ascii="Arial" w:eastAsia="Arial" w:hAnsi="Arial" w:cs="Arial"/>
          <w:highlight w:val="white"/>
        </w:rPr>
        <w:lastRenderedPageBreak/>
        <w:t>the formation of reactive oxygen species.(34</w:t>
      </w:r>
      <w:r>
        <w:rPr>
          <w:rFonts w:ascii="Arial" w:eastAsia="Arial" w:hAnsi="Arial" w:cs="Arial"/>
          <w:highlight w:val="white"/>
        </w:rPr>
        <w:t xml:space="preserve">) Bioenergetic failure from mitochondrial dysfunction is a prominent feature of the pathways and complex cellular appearing in our transcriptomic analysis of children with moderate/severe PARDS and acute hypoxemic respiratory failure. </w:t>
      </w:r>
    </w:p>
    <w:p w14:paraId="00000047" w14:textId="77777777" w:rsidR="0067324D" w:rsidRDefault="008D1EEA">
      <w:pPr>
        <w:shd w:val="clear" w:color="auto" w:fill="FFFFFF"/>
        <w:spacing w:line="480" w:lineRule="auto"/>
        <w:ind w:firstLine="720"/>
        <w:rPr>
          <w:rFonts w:ascii="Quattrocento Sans" w:eastAsia="Quattrocento Sans" w:hAnsi="Quattrocento Sans" w:cs="Quattrocento Sans"/>
        </w:rPr>
      </w:pPr>
      <w:r>
        <w:rPr>
          <w:rFonts w:ascii="Arial" w:eastAsia="Arial" w:hAnsi="Arial" w:cs="Arial"/>
        </w:rPr>
        <w:t>Respiratory viral in</w:t>
      </w:r>
      <w:r>
        <w:rPr>
          <w:rFonts w:ascii="Arial" w:eastAsia="Arial" w:hAnsi="Arial" w:cs="Arial"/>
        </w:rPr>
        <w:t xml:space="preserve">fections are a common trigger of ARDS in children. Pathogenic influenza and coronaviruses use host epigenetic reprogramming to evade the host immune </w:t>
      </w:r>
      <w:proofErr w:type="gramStart"/>
      <w:r>
        <w:rPr>
          <w:rFonts w:ascii="Arial" w:eastAsia="Arial" w:hAnsi="Arial" w:cs="Arial"/>
        </w:rPr>
        <w:t>response.(</w:t>
      </w:r>
      <w:proofErr w:type="gramEnd"/>
      <w:r>
        <w:rPr>
          <w:rFonts w:ascii="Arial" w:eastAsia="Arial" w:hAnsi="Arial" w:cs="Arial"/>
        </w:rPr>
        <w:t xml:space="preserve">35, 36) In the current analysis, HDACs were found to be a top pathway associated moderate/severe </w:t>
      </w:r>
      <w:r>
        <w:rPr>
          <w:rFonts w:ascii="Arial" w:eastAsia="Arial" w:hAnsi="Arial" w:cs="Arial"/>
        </w:rPr>
        <w:t>ARDS. Histone deacetylases (HDACs) are a class of nuclear enzymes that regulate chromatin structure by deacetylation of histones that repress transcription by preventing transcription factors and RNA polymerase II from binding to DNA. For example, HDACs re</w:t>
      </w:r>
      <w:r>
        <w:rPr>
          <w:rFonts w:ascii="Arial" w:eastAsia="Arial" w:hAnsi="Arial" w:cs="Arial"/>
        </w:rPr>
        <w:t>press the production of proinflammatory cytokines in alveolar macrophages in chronic inflammatory lung conditions such as chronic obstructive pulmonary disease.(37, 38) Using a multi-omics approach with multiple publicly available datasets identified signa</w:t>
      </w:r>
      <w:r>
        <w:rPr>
          <w:rFonts w:ascii="Arial" w:eastAsia="Arial" w:hAnsi="Arial" w:cs="Arial"/>
        </w:rPr>
        <w:t>ling events mediated by HDAC class I and chromatin modifying enzymes as top pathways associated with ARDS mortality.(39)</w:t>
      </w:r>
      <w:r>
        <w:rPr>
          <w:rFonts w:ascii="Arial" w:eastAsia="Arial" w:hAnsi="Arial" w:cs="Arial"/>
          <w:highlight w:val="white"/>
        </w:rPr>
        <w:t xml:space="preserve"> </w:t>
      </w:r>
      <w:r>
        <w:rPr>
          <w:rFonts w:ascii="Arial" w:eastAsia="Arial" w:hAnsi="Arial" w:cs="Arial"/>
        </w:rPr>
        <w:t>DNA methylation is another epigenetic modification that emerged in the Reactome analysis distinguishing moderate/severe from mild PARDS</w:t>
      </w:r>
      <w:r>
        <w:rPr>
          <w:rFonts w:ascii="Arial" w:eastAsia="Arial" w:hAnsi="Arial" w:cs="Arial"/>
        </w:rPr>
        <w:t xml:space="preserve">. Alterations in DNA methylation sites in ARDS are related to an imbalance in inflammation, immunity, endothelial and epithelial function, and </w:t>
      </w:r>
      <w:proofErr w:type="gramStart"/>
      <w:r>
        <w:rPr>
          <w:rFonts w:ascii="Arial" w:eastAsia="Arial" w:hAnsi="Arial" w:cs="Arial"/>
        </w:rPr>
        <w:t>coagulation.(</w:t>
      </w:r>
      <w:proofErr w:type="gramEnd"/>
      <w:r>
        <w:rPr>
          <w:rFonts w:ascii="Arial" w:eastAsia="Arial" w:hAnsi="Arial" w:cs="Arial"/>
        </w:rPr>
        <w:t>40)</w:t>
      </w:r>
    </w:p>
    <w:p w14:paraId="00000048" w14:textId="77777777" w:rsidR="0067324D" w:rsidRDefault="008D1EEA">
      <w:pPr>
        <w:spacing w:line="480" w:lineRule="auto"/>
        <w:ind w:firstLine="720"/>
        <w:rPr>
          <w:rFonts w:ascii="Arial" w:eastAsia="Arial" w:hAnsi="Arial" w:cs="Arial"/>
        </w:rPr>
      </w:pPr>
      <w:r>
        <w:rPr>
          <w:rFonts w:ascii="Arial" w:eastAsia="Arial" w:hAnsi="Arial" w:cs="Arial"/>
          <w:color w:val="212121"/>
          <w:highlight w:val="white"/>
        </w:rPr>
        <w:t>We recently identified gene networks important to the pediatric acute respiratory distress syndr</w:t>
      </w:r>
      <w:r>
        <w:rPr>
          <w:rFonts w:ascii="Arial" w:eastAsia="Arial" w:hAnsi="Arial" w:cs="Arial"/>
          <w:color w:val="212121"/>
          <w:highlight w:val="white"/>
        </w:rPr>
        <w:t xml:space="preserve">ome airway immune response using semi-targeted transcriptomics from primary airway cells and a neutrophil reporter </w:t>
      </w:r>
      <w:proofErr w:type="gramStart"/>
      <w:r>
        <w:rPr>
          <w:rFonts w:ascii="Arial" w:eastAsia="Arial" w:hAnsi="Arial" w:cs="Arial"/>
          <w:color w:val="212121"/>
          <w:highlight w:val="white"/>
        </w:rPr>
        <w:t>assay.(</w:t>
      </w:r>
      <w:proofErr w:type="gramEnd"/>
      <w:r>
        <w:rPr>
          <w:rFonts w:ascii="Arial" w:eastAsia="Arial" w:hAnsi="Arial" w:cs="Arial"/>
          <w:color w:val="212121"/>
          <w:highlight w:val="white"/>
        </w:rPr>
        <w:t xml:space="preserve">41) Several of the KEGG pathways were similar between the tracheal aspirate airway cell transcriptomics identified using a </w:t>
      </w:r>
      <w:proofErr w:type="spellStart"/>
      <w:r>
        <w:rPr>
          <w:rFonts w:ascii="Arial" w:eastAsia="Arial" w:hAnsi="Arial" w:cs="Arial"/>
          <w:color w:val="212121"/>
          <w:highlight w:val="white"/>
        </w:rPr>
        <w:t>Nanostring</w:t>
      </w:r>
      <w:proofErr w:type="spellEnd"/>
      <w:r>
        <w:rPr>
          <w:rFonts w:ascii="Arial" w:eastAsia="Arial" w:hAnsi="Arial" w:cs="Arial"/>
          <w:color w:val="212121"/>
          <w:highlight w:val="white"/>
        </w:rPr>
        <w:t xml:space="preserve"> </w:t>
      </w:r>
      <w:r>
        <w:rPr>
          <w:rFonts w:ascii="Arial" w:eastAsia="Arial" w:hAnsi="Arial" w:cs="Arial"/>
          <w:color w:val="212121"/>
          <w:highlight w:val="white"/>
        </w:rPr>
        <w:t xml:space="preserve">array, and the whole-blood gene expression analysis herein reported. For example, cytokine-cytokine receptor interactions, human T-cell leukemia virus 1 pathway, and multiple </w:t>
      </w:r>
      <w:proofErr w:type="gramStart"/>
      <w:r>
        <w:rPr>
          <w:rFonts w:ascii="Arial" w:eastAsia="Arial" w:hAnsi="Arial" w:cs="Arial"/>
          <w:color w:val="212121"/>
          <w:highlight w:val="white"/>
        </w:rPr>
        <w:t>kinase</w:t>
      </w:r>
      <w:proofErr w:type="gramEnd"/>
      <w:r>
        <w:rPr>
          <w:rFonts w:ascii="Arial" w:eastAsia="Arial" w:hAnsi="Arial" w:cs="Arial"/>
          <w:color w:val="212121"/>
          <w:highlight w:val="white"/>
        </w:rPr>
        <w:t xml:space="preserve"> signaling cascades </w:t>
      </w:r>
      <w:r>
        <w:rPr>
          <w:rFonts w:ascii="Arial" w:eastAsia="Arial" w:hAnsi="Arial" w:cs="Arial"/>
          <w:color w:val="212121"/>
          <w:highlight w:val="white"/>
        </w:rPr>
        <w:lastRenderedPageBreak/>
        <w:t xml:space="preserve">such as, PI3K-Akt signaling pathway MAPK, and JAK-STAT </w:t>
      </w:r>
      <w:r>
        <w:rPr>
          <w:rFonts w:ascii="Arial" w:eastAsia="Arial" w:hAnsi="Arial" w:cs="Arial"/>
          <w:color w:val="212121"/>
          <w:highlight w:val="white"/>
        </w:rPr>
        <w:t>signaling pathways, are present in the airway and whole-blood transcriptome from children with ARDS.</w:t>
      </w:r>
    </w:p>
    <w:p w14:paraId="00000049" w14:textId="77777777" w:rsidR="0067324D" w:rsidRDefault="008D1EEA">
      <w:pPr>
        <w:spacing w:line="480" w:lineRule="auto"/>
        <w:rPr>
          <w:rFonts w:ascii="Arial" w:eastAsia="Arial" w:hAnsi="Arial" w:cs="Arial"/>
        </w:rPr>
      </w:pPr>
      <w:r>
        <w:rPr>
          <w:rFonts w:ascii="Arial" w:eastAsia="Arial" w:hAnsi="Arial" w:cs="Arial"/>
        </w:rPr>
        <w:tab/>
        <w:t xml:space="preserve">Our study is limited by the </w:t>
      </w:r>
      <w:r>
        <w:rPr>
          <w:rFonts w:ascii="Arial" w:eastAsia="Arial" w:hAnsi="Arial" w:cs="Arial"/>
          <w:i/>
        </w:rPr>
        <w:t>post hoc</w:t>
      </w:r>
      <w:r>
        <w:rPr>
          <w:rFonts w:ascii="Arial" w:eastAsia="Arial" w:hAnsi="Arial" w:cs="Arial"/>
        </w:rPr>
        <w:t xml:space="preserve"> analysis focused on finding a systemic transcriptomic signature of children with moderate/severe ARDS. Only one singl</w:t>
      </w:r>
      <w:r>
        <w:rPr>
          <w:rFonts w:ascii="Arial" w:eastAsia="Arial" w:hAnsi="Arial" w:cs="Arial"/>
        </w:rPr>
        <w:t>e-center study of pediatric ARDS exists without a non-hypoxemic respiratory failure control group. We attempted to validate our findings using a multi-center pediatric sepsis-triggered acute hypoxemic respiratory failure cohort using the same definitions a</w:t>
      </w:r>
      <w:r>
        <w:rPr>
          <w:rFonts w:ascii="Arial" w:eastAsia="Arial" w:hAnsi="Arial" w:cs="Arial"/>
        </w:rPr>
        <w:t xml:space="preserve">s in the PARDS gene array cohort without the bilateral infiltrate radiographic findings and the more stringent requirement of two arterial blood gases at least four hours apart with a P/F &lt; 200. These cohorts capture gene expression differences early </w:t>
      </w:r>
      <w:proofErr w:type="gramStart"/>
      <w:r>
        <w:rPr>
          <w:rFonts w:ascii="Arial" w:eastAsia="Arial" w:hAnsi="Arial" w:cs="Arial"/>
        </w:rPr>
        <w:t>in th</w:t>
      </w:r>
      <w:r>
        <w:rPr>
          <w:rFonts w:ascii="Arial" w:eastAsia="Arial" w:hAnsi="Arial" w:cs="Arial"/>
        </w:rPr>
        <w:t>e course of</w:t>
      </w:r>
      <w:proofErr w:type="gramEnd"/>
      <w:r>
        <w:rPr>
          <w:rFonts w:ascii="Arial" w:eastAsia="Arial" w:hAnsi="Arial" w:cs="Arial"/>
        </w:rPr>
        <w:t xml:space="preserve"> acute hypoxemic respiratory failure, and temporal changes in gene expression are not available for analysis. As remarked on in prior attempts to discover an ARDS transcriptomic signature, whole-blood derived gene expression was used that may be</w:t>
      </w:r>
      <w:r>
        <w:rPr>
          <w:rFonts w:ascii="Arial" w:eastAsia="Arial" w:hAnsi="Arial" w:cs="Arial"/>
        </w:rPr>
        <w:t xml:space="preserve"> different from the airway-specific transcriptomic response. Concomitant changes in metabolites are not readily available for analysis in these cohorts.</w:t>
      </w:r>
    </w:p>
    <w:p w14:paraId="0000004A" w14:textId="77777777" w:rsidR="0067324D" w:rsidRDefault="008D1EEA">
      <w:pPr>
        <w:spacing w:line="480" w:lineRule="auto"/>
        <w:ind w:firstLine="360"/>
        <w:rPr>
          <w:rFonts w:ascii="Arial" w:eastAsia="Arial" w:hAnsi="Arial" w:cs="Arial"/>
        </w:rPr>
      </w:pPr>
      <w:r>
        <w:rPr>
          <w:rFonts w:ascii="Arial" w:eastAsia="Arial" w:hAnsi="Arial" w:cs="Arial"/>
        </w:rPr>
        <w:tab/>
        <w:t>In summary, our analysis demonstrated that changes in metabolic pathway involved in energy balance, fu</w:t>
      </w:r>
      <w:r>
        <w:rPr>
          <w:rFonts w:ascii="Arial" w:eastAsia="Arial" w:hAnsi="Arial" w:cs="Arial"/>
        </w:rPr>
        <w:t>ndamental cellular processes such as protein translation, mitochondrial function, oxidative stress, immune signaling, and inflammation are differentially regulated early in pediatric ARDS and sepsis-induced acute hypoxemic respiratory failure compared to b</w:t>
      </w:r>
      <w:r>
        <w:rPr>
          <w:rFonts w:ascii="Arial" w:eastAsia="Arial" w:hAnsi="Arial" w:cs="Arial"/>
        </w:rPr>
        <w:t>oth healthy controls and to milder acute hypoxemia. Our findings support the hypothesis that differential regulation of metabolic pathways involved in cellular energetics and metabolic reprogramming of the immune response are important mechanisms to consid</w:t>
      </w:r>
      <w:r>
        <w:rPr>
          <w:rFonts w:ascii="Arial" w:eastAsia="Arial" w:hAnsi="Arial" w:cs="Arial"/>
        </w:rPr>
        <w:t xml:space="preserve">er </w:t>
      </w:r>
      <w:proofErr w:type="gramStart"/>
      <w:r>
        <w:rPr>
          <w:rFonts w:ascii="Arial" w:eastAsia="Arial" w:hAnsi="Arial" w:cs="Arial"/>
        </w:rPr>
        <w:t>to further</w:t>
      </w:r>
      <w:proofErr w:type="gramEnd"/>
      <w:r>
        <w:rPr>
          <w:rFonts w:ascii="Arial" w:eastAsia="Arial" w:hAnsi="Arial" w:cs="Arial"/>
        </w:rPr>
        <w:t xml:space="preserve"> our understanding of the heterogeneity and underlying pathobiology of moderate and severe pediatric acute respiratory distress syndrome.</w:t>
      </w:r>
    </w:p>
    <w:p w14:paraId="0000004B" w14:textId="77777777" w:rsidR="0067324D" w:rsidRDefault="008D1EEA">
      <w:pPr>
        <w:spacing w:line="480" w:lineRule="auto"/>
        <w:rPr>
          <w:rFonts w:ascii="Arial" w:eastAsia="Arial" w:hAnsi="Arial" w:cs="Arial"/>
          <w:b/>
        </w:rPr>
      </w:pPr>
      <w:r>
        <w:br w:type="page"/>
      </w:r>
    </w:p>
    <w:p w14:paraId="0000004C" w14:textId="77777777" w:rsidR="0067324D" w:rsidRDefault="008D1EEA">
      <w:pPr>
        <w:spacing w:line="480" w:lineRule="auto"/>
        <w:ind w:left="360" w:hanging="360"/>
        <w:rPr>
          <w:rFonts w:ascii="Arial" w:eastAsia="Arial" w:hAnsi="Arial" w:cs="Arial"/>
          <w:b/>
        </w:rPr>
      </w:pPr>
      <w:r>
        <w:rPr>
          <w:rFonts w:ascii="Arial" w:eastAsia="Arial" w:hAnsi="Arial" w:cs="Arial"/>
          <w:b/>
        </w:rPr>
        <w:lastRenderedPageBreak/>
        <w:t>References</w:t>
      </w:r>
    </w:p>
    <w:p w14:paraId="0000004D"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1.</w:t>
      </w:r>
      <w:r>
        <w:rPr>
          <w:rFonts w:ascii="Arial" w:eastAsia="Arial" w:hAnsi="Arial" w:cs="Arial"/>
          <w:color w:val="000000"/>
        </w:rPr>
        <w:tab/>
      </w:r>
      <w:proofErr w:type="spellStart"/>
      <w:r>
        <w:rPr>
          <w:rFonts w:ascii="Arial" w:eastAsia="Arial" w:hAnsi="Arial" w:cs="Arial"/>
          <w:color w:val="000000"/>
        </w:rPr>
        <w:t>Matthay</w:t>
      </w:r>
      <w:proofErr w:type="spellEnd"/>
      <w:r>
        <w:rPr>
          <w:rFonts w:ascii="Arial" w:eastAsia="Arial" w:hAnsi="Arial" w:cs="Arial"/>
          <w:color w:val="000000"/>
        </w:rPr>
        <w:t xml:space="preserve"> MA, </w:t>
      </w:r>
      <w:proofErr w:type="spellStart"/>
      <w:r>
        <w:rPr>
          <w:rFonts w:ascii="Arial" w:eastAsia="Arial" w:hAnsi="Arial" w:cs="Arial"/>
          <w:color w:val="000000"/>
        </w:rPr>
        <w:t>Zemans</w:t>
      </w:r>
      <w:proofErr w:type="spellEnd"/>
      <w:r>
        <w:rPr>
          <w:rFonts w:ascii="Arial" w:eastAsia="Arial" w:hAnsi="Arial" w:cs="Arial"/>
          <w:color w:val="000000"/>
        </w:rPr>
        <w:t xml:space="preserve"> RL, Zimmerman GA, et al: </w:t>
      </w:r>
      <w:proofErr w:type="gramStart"/>
      <w:r>
        <w:rPr>
          <w:rFonts w:ascii="Arial" w:eastAsia="Arial" w:hAnsi="Arial" w:cs="Arial"/>
          <w:color w:val="000000"/>
        </w:rPr>
        <w:t>Acute respiratory distress syndrome</w:t>
      </w:r>
      <w:proofErr w:type="gramEnd"/>
      <w:r>
        <w:rPr>
          <w:rFonts w:ascii="Arial" w:eastAsia="Arial" w:hAnsi="Arial" w:cs="Arial"/>
          <w:color w:val="000000"/>
        </w:rPr>
        <w:t xml:space="preserve">. </w:t>
      </w:r>
      <w:r>
        <w:rPr>
          <w:rFonts w:ascii="Arial" w:eastAsia="Arial" w:hAnsi="Arial" w:cs="Arial"/>
          <w:i/>
          <w:color w:val="000000"/>
        </w:rPr>
        <w:t xml:space="preserve">Nat Rev Dis Primers </w:t>
      </w:r>
      <w:r>
        <w:rPr>
          <w:rFonts w:ascii="Arial" w:eastAsia="Arial" w:hAnsi="Arial" w:cs="Arial"/>
          <w:color w:val="000000"/>
        </w:rPr>
        <w:t>2019; 5(1):18</w:t>
      </w:r>
    </w:p>
    <w:p w14:paraId="0000004E"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2.</w:t>
      </w:r>
      <w:r>
        <w:rPr>
          <w:rFonts w:ascii="Arial" w:eastAsia="Arial" w:hAnsi="Arial" w:cs="Arial"/>
          <w:color w:val="000000"/>
        </w:rPr>
        <w:tab/>
        <w:t xml:space="preserve">Bos LD, Schouten LR, van </w:t>
      </w:r>
      <w:proofErr w:type="spellStart"/>
      <w:r>
        <w:rPr>
          <w:rFonts w:ascii="Arial" w:eastAsia="Arial" w:hAnsi="Arial" w:cs="Arial"/>
          <w:color w:val="000000"/>
        </w:rPr>
        <w:t>Vught</w:t>
      </w:r>
      <w:proofErr w:type="spellEnd"/>
      <w:r>
        <w:rPr>
          <w:rFonts w:ascii="Arial" w:eastAsia="Arial" w:hAnsi="Arial" w:cs="Arial"/>
          <w:color w:val="000000"/>
        </w:rPr>
        <w:t xml:space="preserve"> LA, et al: Identification and validation of distinct biological phenotypes in patients with acute respiratory distress syndrome by cluster analysis. </w:t>
      </w:r>
      <w:r>
        <w:rPr>
          <w:rFonts w:ascii="Arial" w:eastAsia="Arial" w:hAnsi="Arial" w:cs="Arial"/>
          <w:i/>
          <w:color w:val="000000"/>
        </w:rPr>
        <w:t xml:space="preserve">Thorax </w:t>
      </w:r>
      <w:r>
        <w:rPr>
          <w:rFonts w:ascii="Arial" w:eastAsia="Arial" w:hAnsi="Arial" w:cs="Arial"/>
          <w:color w:val="000000"/>
        </w:rPr>
        <w:t>2017; 72(10):876-883</w:t>
      </w:r>
    </w:p>
    <w:p w14:paraId="0000004F"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3.</w:t>
      </w:r>
      <w:r>
        <w:rPr>
          <w:rFonts w:ascii="Arial" w:eastAsia="Arial" w:hAnsi="Arial" w:cs="Arial"/>
          <w:color w:val="000000"/>
        </w:rPr>
        <w:tab/>
      </w:r>
      <w:r>
        <w:rPr>
          <w:rFonts w:ascii="Arial" w:eastAsia="Arial" w:hAnsi="Arial" w:cs="Arial"/>
          <w:color w:val="000000"/>
        </w:rPr>
        <w:t xml:space="preserve">Calfee CS, </w:t>
      </w:r>
      <w:proofErr w:type="spellStart"/>
      <w:r>
        <w:rPr>
          <w:rFonts w:ascii="Arial" w:eastAsia="Arial" w:hAnsi="Arial" w:cs="Arial"/>
          <w:color w:val="000000"/>
        </w:rPr>
        <w:t>Delucchi</w:t>
      </w:r>
      <w:proofErr w:type="spellEnd"/>
      <w:r>
        <w:rPr>
          <w:rFonts w:ascii="Arial" w:eastAsia="Arial" w:hAnsi="Arial" w:cs="Arial"/>
          <w:color w:val="000000"/>
        </w:rPr>
        <w:t xml:space="preserve"> K, Parsons PE, et al: </w:t>
      </w:r>
      <w:proofErr w:type="spellStart"/>
      <w:r>
        <w:rPr>
          <w:rFonts w:ascii="Arial" w:eastAsia="Arial" w:hAnsi="Arial" w:cs="Arial"/>
          <w:color w:val="000000"/>
        </w:rPr>
        <w:t>Subphenotypes</w:t>
      </w:r>
      <w:proofErr w:type="spellEnd"/>
      <w:r>
        <w:rPr>
          <w:rFonts w:ascii="Arial" w:eastAsia="Arial" w:hAnsi="Arial" w:cs="Arial"/>
          <w:color w:val="000000"/>
        </w:rPr>
        <w:t xml:space="preserve"> in acute respiratory distress syndrome: latent class analysis of data from two </w:t>
      </w:r>
      <w:proofErr w:type="spellStart"/>
      <w:r>
        <w:rPr>
          <w:rFonts w:ascii="Arial" w:eastAsia="Arial" w:hAnsi="Arial" w:cs="Arial"/>
          <w:color w:val="000000"/>
        </w:rPr>
        <w:t>randomised</w:t>
      </w:r>
      <w:proofErr w:type="spellEnd"/>
      <w:r>
        <w:rPr>
          <w:rFonts w:ascii="Arial" w:eastAsia="Arial" w:hAnsi="Arial" w:cs="Arial"/>
          <w:color w:val="000000"/>
        </w:rPr>
        <w:t xml:space="preserve"> controlled trials. </w:t>
      </w:r>
      <w:r>
        <w:rPr>
          <w:rFonts w:ascii="Arial" w:eastAsia="Arial" w:hAnsi="Arial" w:cs="Arial"/>
          <w:i/>
          <w:color w:val="000000"/>
        </w:rPr>
        <w:t xml:space="preserve">Lancet Respir Med </w:t>
      </w:r>
      <w:r>
        <w:rPr>
          <w:rFonts w:ascii="Arial" w:eastAsia="Arial" w:hAnsi="Arial" w:cs="Arial"/>
          <w:color w:val="000000"/>
        </w:rPr>
        <w:t>2014; 2(8):611-620</w:t>
      </w:r>
    </w:p>
    <w:p w14:paraId="00000050"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4.</w:t>
      </w:r>
      <w:r>
        <w:rPr>
          <w:rFonts w:ascii="Arial" w:eastAsia="Arial" w:hAnsi="Arial" w:cs="Arial"/>
          <w:color w:val="000000"/>
        </w:rPr>
        <w:tab/>
        <w:t xml:space="preserve">Sinha P, </w:t>
      </w:r>
      <w:proofErr w:type="spellStart"/>
      <w:r>
        <w:rPr>
          <w:rFonts w:ascii="Arial" w:eastAsia="Arial" w:hAnsi="Arial" w:cs="Arial"/>
          <w:color w:val="000000"/>
        </w:rPr>
        <w:t>Churpek</w:t>
      </w:r>
      <w:proofErr w:type="spellEnd"/>
      <w:r>
        <w:rPr>
          <w:rFonts w:ascii="Arial" w:eastAsia="Arial" w:hAnsi="Arial" w:cs="Arial"/>
          <w:color w:val="000000"/>
        </w:rPr>
        <w:t xml:space="preserve"> MM, Calfee CS: Machine Learning Cl</w:t>
      </w:r>
      <w:r>
        <w:rPr>
          <w:rFonts w:ascii="Arial" w:eastAsia="Arial" w:hAnsi="Arial" w:cs="Arial"/>
          <w:color w:val="000000"/>
        </w:rPr>
        <w:t xml:space="preserve">assifier Models Can Identify Acute Respiratory Distress Syndrome Phenotypes Using Readily Available Clinical Data. </w:t>
      </w:r>
      <w:r>
        <w:rPr>
          <w:rFonts w:ascii="Arial" w:eastAsia="Arial" w:hAnsi="Arial" w:cs="Arial"/>
          <w:i/>
          <w:color w:val="000000"/>
        </w:rPr>
        <w:t xml:space="preserve">Am J Respir Crit Care Med </w:t>
      </w:r>
      <w:r>
        <w:rPr>
          <w:rFonts w:ascii="Arial" w:eastAsia="Arial" w:hAnsi="Arial" w:cs="Arial"/>
          <w:color w:val="000000"/>
        </w:rPr>
        <w:t>2020; 202(7):996-1004</w:t>
      </w:r>
    </w:p>
    <w:p w14:paraId="00000051"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5.</w:t>
      </w:r>
      <w:r>
        <w:rPr>
          <w:rFonts w:ascii="Arial" w:eastAsia="Arial" w:hAnsi="Arial" w:cs="Arial"/>
          <w:color w:val="000000"/>
        </w:rPr>
        <w:tab/>
        <w:t xml:space="preserve">Sinha P, </w:t>
      </w:r>
      <w:proofErr w:type="spellStart"/>
      <w:r>
        <w:rPr>
          <w:rFonts w:ascii="Arial" w:eastAsia="Arial" w:hAnsi="Arial" w:cs="Arial"/>
          <w:color w:val="000000"/>
        </w:rPr>
        <w:t>Delucchi</w:t>
      </w:r>
      <w:proofErr w:type="spellEnd"/>
      <w:r>
        <w:rPr>
          <w:rFonts w:ascii="Arial" w:eastAsia="Arial" w:hAnsi="Arial" w:cs="Arial"/>
          <w:color w:val="000000"/>
        </w:rPr>
        <w:t xml:space="preserve"> KL, Thompson BT, et al: Latent class analysis of ARDS </w:t>
      </w:r>
      <w:proofErr w:type="spellStart"/>
      <w:r>
        <w:rPr>
          <w:rFonts w:ascii="Arial" w:eastAsia="Arial" w:hAnsi="Arial" w:cs="Arial"/>
          <w:color w:val="000000"/>
        </w:rPr>
        <w:t>subphenotypes</w:t>
      </w:r>
      <w:proofErr w:type="spellEnd"/>
      <w:r>
        <w:rPr>
          <w:rFonts w:ascii="Arial" w:eastAsia="Arial" w:hAnsi="Arial" w:cs="Arial"/>
          <w:color w:val="000000"/>
        </w:rPr>
        <w:t>: a s</w:t>
      </w:r>
      <w:r>
        <w:rPr>
          <w:rFonts w:ascii="Arial" w:eastAsia="Arial" w:hAnsi="Arial" w:cs="Arial"/>
          <w:color w:val="000000"/>
        </w:rPr>
        <w:t xml:space="preserve">econdary analysis of the statins for acutely injured lungs from sepsis (SAILS) study. </w:t>
      </w:r>
      <w:r>
        <w:rPr>
          <w:rFonts w:ascii="Arial" w:eastAsia="Arial" w:hAnsi="Arial" w:cs="Arial"/>
          <w:i/>
          <w:color w:val="000000"/>
        </w:rPr>
        <w:t xml:space="preserve">Intensive Care Med </w:t>
      </w:r>
      <w:r>
        <w:rPr>
          <w:rFonts w:ascii="Arial" w:eastAsia="Arial" w:hAnsi="Arial" w:cs="Arial"/>
          <w:color w:val="000000"/>
        </w:rPr>
        <w:t>2018; 44(11):1859-1869</w:t>
      </w:r>
    </w:p>
    <w:p w14:paraId="00000052"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6.</w:t>
      </w:r>
      <w:r>
        <w:rPr>
          <w:rFonts w:ascii="Arial" w:eastAsia="Arial" w:hAnsi="Arial" w:cs="Arial"/>
          <w:color w:val="000000"/>
        </w:rPr>
        <w:tab/>
        <w:t xml:space="preserve">Banerjee S, Mohammed A, Wong HR, et al: Machine Learning Identifies Complicated Sepsis Course and Subsequent Mortality Based </w:t>
      </w:r>
      <w:r>
        <w:rPr>
          <w:rFonts w:ascii="Arial" w:eastAsia="Arial" w:hAnsi="Arial" w:cs="Arial"/>
          <w:color w:val="000000"/>
        </w:rPr>
        <w:t xml:space="preserve">on 20 Genes in Peripheral Blood Immune Cells at 24 H Post-ICU Admission. </w:t>
      </w:r>
      <w:r>
        <w:rPr>
          <w:rFonts w:ascii="Arial" w:eastAsia="Arial" w:hAnsi="Arial" w:cs="Arial"/>
          <w:i/>
          <w:color w:val="000000"/>
        </w:rPr>
        <w:t xml:space="preserve">Front Immunol </w:t>
      </w:r>
      <w:r>
        <w:rPr>
          <w:rFonts w:ascii="Arial" w:eastAsia="Arial" w:hAnsi="Arial" w:cs="Arial"/>
          <w:color w:val="000000"/>
        </w:rPr>
        <w:t>2021; 12:592303</w:t>
      </w:r>
    </w:p>
    <w:p w14:paraId="00000053"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7.</w:t>
      </w:r>
      <w:r>
        <w:rPr>
          <w:rFonts w:ascii="Arial" w:eastAsia="Arial" w:hAnsi="Arial" w:cs="Arial"/>
          <w:color w:val="000000"/>
        </w:rPr>
        <w:tab/>
        <w:t xml:space="preserve">Sweeney TE, Thomas NJ, </w:t>
      </w:r>
      <w:proofErr w:type="spellStart"/>
      <w:r>
        <w:rPr>
          <w:rFonts w:ascii="Arial" w:eastAsia="Arial" w:hAnsi="Arial" w:cs="Arial"/>
          <w:color w:val="000000"/>
        </w:rPr>
        <w:t>Howrylak</w:t>
      </w:r>
      <w:proofErr w:type="spellEnd"/>
      <w:r>
        <w:rPr>
          <w:rFonts w:ascii="Arial" w:eastAsia="Arial" w:hAnsi="Arial" w:cs="Arial"/>
          <w:color w:val="000000"/>
        </w:rPr>
        <w:t xml:space="preserve"> JA, et al: Multicohort Analysis of Whole-Blood Gene Expression Data Does Not Form a Robust Diagnostic for Acute Respir</w:t>
      </w:r>
      <w:r>
        <w:rPr>
          <w:rFonts w:ascii="Arial" w:eastAsia="Arial" w:hAnsi="Arial" w:cs="Arial"/>
          <w:color w:val="000000"/>
        </w:rPr>
        <w:t xml:space="preserve">atory Distress Syndrome. </w:t>
      </w:r>
      <w:r>
        <w:rPr>
          <w:rFonts w:ascii="Arial" w:eastAsia="Arial" w:hAnsi="Arial" w:cs="Arial"/>
          <w:i/>
          <w:color w:val="000000"/>
        </w:rPr>
        <w:t xml:space="preserve">Crit Care Med </w:t>
      </w:r>
      <w:r>
        <w:rPr>
          <w:rFonts w:ascii="Arial" w:eastAsia="Arial" w:hAnsi="Arial" w:cs="Arial"/>
          <w:color w:val="000000"/>
        </w:rPr>
        <w:t>2018; 46(2):244-251</w:t>
      </w:r>
    </w:p>
    <w:p w14:paraId="00000054"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8.</w:t>
      </w:r>
      <w:r>
        <w:rPr>
          <w:rFonts w:ascii="Arial" w:eastAsia="Arial" w:hAnsi="Arial" w:cs="Arial"/>
          <w:color w:val="000000"/>
        </w:rPr>
        <w:tab/>
      </w:r>
      <w:proofErr w:type="spellStart"/>
      <w:r>
        <w:rPr>
          <w:rFonts w:ascii="Arial" w:eastAsia="Arial" w:hAnsi="Arial" w:cs="Arial"/>
          <w:color w:val="000000"/>
        </w:rPr>
        <w:t>Sauthier</w:t>
      </w:r>
      <w:proofErr w:type="spellEnd"/>
      <w:r>
        <w:rPr>
          <w:rFonts w:ascii="Arial" w:eastAsia="Arial" w:hAnsi="Arial" w:cs="Arial"/>
          <w:color w:val="000000"/>
        </w:rPr>
        <w:t xml:space="preserve"> MS, </w:t>
      </w:r>
      <w:proofErr w:type="spellStart"/>
      <w:r>
        <w:rPr>
          <w:rFonts w:ascii="Arial" w:eastAsia="Arial" w:hAnsi="Arial" w:cs="Arial"/>
          <w:color w:val="000000"/>
        </w:rPr>
        <w:t>Jouvet</w:t>
      </w:r>
      <w:proofErr w:type="spellEnd"/>
      <w:r>
        <w:rPr>
          <w:rFonts w:ascii="Arial" w:eastAsia="Arial" w:hAnsi="Arial" w:cs="Arial"/>
          <w:color w:val="000000"/>
        </w:rPr>
        <w:t xml:space="preserve"> PA, </w:t>
      </w:r>
      <w:proofErr w:type="spellStart"/>
      <w:r>
        <w:rPr>
          <w:rFonts w:ascii="Arial" w:eastAsia="Arial" w:hAnsi="Arial" w:cs="Arial"/>
          <w:color w:val="000000"/>
        </w:rPr>
        <w:t>Newhams</w:t>
      </w:r>
      <w:proofErr w:type="spellEnd"/>
      <w:r>
        <w:rPr>
          <w:rFonts w:ascii="Arial" w:eastAsia="Arial" w:hAnsi="Arial" w:cs="Arial"/>
          <w:color w:val="000000"/>
        </w:rPr>
        <w:t xml:space="preserve"> MM, et al: Machine Learning Predicts Prolonged Acute Hypoxemic Respiratory Failure in Pediatric Severe Influenza. </w:t>
      </w:r>
      <w:r>
        <w:rPr>
          <w:rFonts w:ascii="Arial" w:eastAsia="Arial" w:hAnsi="Arial" w:cs="Arial"/>
          <w:i/>
          <w:color w:val="000000"/>
        </w:rPr>
        <w:t xml:space="preserve">Crit Care </w:t>
      </w:r>
      <w:proofErr w:type="spellStart"/>
      <w:r>
        <w:rPr>
          <w:rFonts w:ascii="Arial" w:eastAsia="Arial" w:hAnsi="Arial" w:cs="Arial"/>
          <w:i/>
          <w:color w:val="000000"/>
        </w:rPr>
        <w:t>Explor</w:t>
      </w:r>
      <w:proofErr w:type="spellEnd"/>
      <w:r>
        <w:rPr>
          <w:rFonts w:ascii="Arial" w:eastAsia="Arial" w:hAnsi="Arial" w:cs="Arial"/>
          <w:i/>
          <w:color w:val="000000"/>
        </w:rPr>
        <w:t xml:space="preserve"> </w:t>
      </w:r>
      <w:r>
        <w:rPr>
          <w:rFonts w:ascii="Arial" w:eastAsia="Arial" w:hAnsi="Arial" w:cs="Arial"/>
          <w:color w:val="000000"/>
        </w:rPr>
        <w:t>2020; 2(8</w:t>
      </w:r>
      <w:proofErr w:type="gramStart"/>
      <w:r>
        <w:rPr>
          <w:rFonts w:ascii="Arial" w:eastAsia="Arial" w:hAnsi="Arial" w:cs="Arial"/>
          <w:color w:val="000000"/>
        </w:rPr>
        <w:t>):e</w:t>
      </w:r>
      <w:proofErr w:type="gramEnd"/>
      <w:r>
        <w:rPr>
          <w:rFonts w:ascii="Arial" w:eastAsia="Arial" w:hAnsi="Arial" w:cs="Arial"/>
          <w:color w:val="000000"/>
        </w:rPr>
        <w:t>0175</w:t>
      </w:r>
    </w:p>
    <w:p w14:paraId="00000055"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9.</w:t>
      </w:r>
      <w:r>
        <w:rPr>
          <w:rFonts w:ascii="Arial" w:eastAsia="Arial" w:hAnsi="Arial" w:cs="Arial"/>
          <w:color w:val="000000"/>
        </w:rPr>
        <w:tab/>
      </w:r>
      <w:proofErr w:type="spellStart"/>
      <w:r>
        <w:rPr>
          <w:rFonts w:ascii="Arial" w:eastAsia="Arial" w:hAnsi="Arial" w:cs="Arial"/>
          <w:color w:val="000000"/>
        </w:rPr>
        <w:t>Yehya</w:t>
      </w:r>
      <w:proofErr w:type="spellEnd"/>
      <w:r>
        <w:rPr>
          <w:rFonts w:ascii="Arial" w:eastAsia="Arial" w:hAnsi="Arial" w:cs="Arial"/>
          <w:color w:val="000000"/>
        </w:rPr>
        <w:t xml:space="preserve"> N, </w:t>
      </w:r>
      <w:proofErr w:type="spellStart"/>
      <w:r>
        <w:rPr>
          <w:rFonts w:ascii="Arial" w:eastAsia="Arial" w:hAnsi="Arial" w:cs="Arial"/>
          <w:color w:val="000000"/>
        </w:rPr>
        <w:t>Va</w:t>
      </w:r>
      <w:r>
        <w:rPr>
          <w:rFonts w:ascii="Arial" w:eastAsia="Arial" w:hAnsi="Arial" w:cs="Arial"/>
          <w:color w:val="000000"/>
        </w:rPr>
        <w:t>risco</w:t>
      </w:r>
      <w:proofErr w:type="spellEnd"/>
      <w:r>
        <w:rPr>
          <w:rFonts w:ascii="Arial" w:eastAsia="Arial" w:hAnsi="Arial" w:cs="Arial"/>
          <w:color w:val="000000"/>
        </w:rPr>
        <w:t xml:space="preserve"> BM, Thomas NJ, et al: Peripheral blood transcriptomic sub-phenotypes of pediatric acute respiratory distress syndrome. </w:t>
      </w:r>
      <w:r>
        <w:rPr>
          <w:rFonts w:ascii="Arial" w:eastAsia="Arial" w:hAnsi="Arial" w:cs="Arial"/>
          <w:i/>
          <w:color w:val="000000"/>
        </w:rPr>
        <w:t xml:space="preserve">Crit Care </w:t>
      </w:r>
      <w:r>
        <w:rPr>
          <w:rFonts w:ascii="Arial" w:eastAsia="Arial" w:hAnsi="Arial" w:cs="Arial"/>
          <w:color w:val="000000"/>
        </w:rPr>
        <w:t>2020; 24(1):681</w:t>
      </w:r>
    </w:p>
    <w:p w14:paraId="00000056"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10.</w:t>
      </w:r>
      <w:r>
        <w:rPr>
          <w:rFonts w:ascii="Arial" w:eastAsia="Arial" w:hAnsi="Arial" w:cs="Arial"/>
          <w:color w:val="000000"/>
        </w:rPr>
        <w:tab/>
        <w:t xml:space="preserve">Sweeney TE, </w:t>
      </w:r>
      <w:proofErr w:type="spellStart"/>
      <w:r>
        <w:rPr>
          <w:rFonts w:ascii="Arial" w:eastAsia="Arial" w:hAnsi="Arial" w:cs="Arial"/>
          <w:color w:val="000000"/>
        </w:rPr>
        <w:t>Shidham</w:t>
      </w:r>
      <w:proofErr w:type="spellEnd"/>
      <w:r>
        <w:rPr>
          <w:rFonts w:ascii="Arial" w:eastAsia="Arial" w:hAnsi="Arial" w:cs="Arial"/>
          <w:color w:val="000000"/>
        </w:rPr>
        <w:t xml:space="preserve"> A, Wong HR, et al: A comprehensive time-course-based multicohort analysis of seps</w:t>
      </w:r>
      <w:r>
        <w:rPr>
          <w:rFonts w:ascii="Arial" w:eastAsia="Arial" w:hAnsi="Arial" w:cs="Arial"/>
          <w:color w:val="000000"/>
        </w:rPr>
        <w:t xml:space="preserve">is and sterile inflammation reveals a robust diagnostic gene set. </w:t>
      </w:r>
      <w:r>
        <w:rPr>
          <w:rFonts w:ascii="Arial" w:eastAsia="Arial" w:hAnsi="Arial" w:cs="Arial"/>
          <w:i/>
          <w:color w:val="000000"/>
        </w:rPr>
        <w:t xml:space="preserve">Sci </w:t>
      </w:r>
      <w:proofErr w:type="spellStart"/>
      <w:r>
        <w:rPr>
          <w:rFonts w:ascii="Arial" w:eastAsia="Arial" w:hAnsi="Arial" w:cs="Arial"/>
          <w:i/>
          <w:color w:val="000000"/>
        </w:rPr>
        <w:t>Transl</w:t>
      </w:r>
      <w:proofErr w:type="spellEnd"/>
      <w:r>
        <w:rPr>
          <w:rFonts w:ascii="Arial" w:eastAsia="Arial" w:hAnsi="Arial" w:cs="Arial"/>
          <w:i/>
          <w:color w:val="000000"/>
        </w:rPr>
        <w:t xml:space="preserve"> Med </w:t>
      </w:r>
      <w:r>
        <w:rPr>
          <w:rFonts w:ascii="Arial" w:eastAsia="Arial" w:hAnsi="Arial" w:cs="Arial"/>
          <w:color w:val="000000"/>
        </w:rPr>
        <w:t>2015; 7(287):287ra271</w:t>
      </w:r>
    </w:p>
    <w:p w14:paraId="00000057"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11.</w:t>
      </w:r>
      <w:r>
        <w:rPr>
          <w:rFonts w:ascii="Arial" w:eastAsia="Arial" w:hAnsi="Arial" w:cs="Arial"/>
          <w:color w:val="000000"/>
        </w:rPr>
        <w:tab/>
        <w:t xml:space="preserve">Gautier L, Cope L, </w:t>
      </w:r>
      <w:proofErr w:type="spellStart"/>
      <w:r>
        <w:rPr>
          <w:rFonts w:ascii="Arial" w:eastAsia="Arial" w:hAnsi="Arial" w:cs="Arial"/>
          <w:color w:val="000000"/>
        </w:rPr>
        <w:t>Bolstad</w:t>
      </w:r>
      <w:proofErr w:type="spellEnd"/>
      <w:r>
        <w:rPr>
          <w:rFonts w:ascii="Arial" w:eastAsia="Arial" w:hAnsi="Arial" w:cs="Arial"/>
          <w:color w:val="000000"/>
        </w:rPr>
        <w:t xml:space="preserve"> BM, et al: </w:t>
      </w:r>
      <w:proofErr w:type="spellStart"/>
      <w:r>
        <w:rPr>
          <w:rFonts w:ascii="Arial" w:eastAsia="Arial" w:hAnsi="Arial" w:cs="Arial"/>
          <w:color w:val="000000"/>
        </w:rPr>
        <w:t>affy</w:t>
      </w:r>
      <w:proofErr w:type="spellEnd"/>
      <w:r>
        <w:rPr>
          <w:rFonts w:ascii="Arial" w:eastAsia="Arial" w:hAnsi="Arial" w:cs="Arial"/>
          <w:color w:val="000000"/>
        </w:rPr>
        <w:t xml:space="preserve">--analysis of Affymetrix </w:t>
      </w:r>
      <w:proofErr w:type="spellStart"/>
      <w:r>
        <w:rPr>
          <w:rFonts w:ascii="Arial" w:eastAsia="Arial" w:hAnsi="Arial" w:cs="Arial"/>
          <w:color w:val="000000"/>
        </w:rPr>
        <w:t>GeneChip</w:t>
      </w:r>
      <w:proofErr w:type="spellEnd"/>
      <w:r>
        <w:rPr>
          <w:rFonts w:ascii="Arial" w:eastAsia="Arial" w:hAnsi="Arial" w:cs="Arial"/>
          <w:color w:val="000000"/>
        </w:rPr>
        <w:t xml:space="preserve"> data at the probe level. </w:t>
      </w:r>
      <w:r>
        <w:rPr>
          <w:rFonts w:ascii="Arial" w:eastAsia="Arial" w:hAnsi="Arial" w:cs="Arial"/>
          <w:i/>
          <w:color w:val="000000"/>
        </w:rPr>
        <w:t xml:space="preserve">Bioinformatics </w:t>
      </w:r>
      <w:r>
        <w:rPr>
          <w:rFonts w:ascii="Arial" w:eastAsia="Arial" w:hAnsi="Arial" w:cs="Arial"/>
          <w:color w:val="000000"/>
        </w:rPr>
        <w:t>2004; 20(3):307-315</w:t>
      </w:r>
    </w:p>
    <w:p w14:paraId="00000058"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12.</w:t>
      </w:r>
      <w:r>
        <w:rPr>
          <w:rFonts w:ascii="Arial" w:eastAsia="Arial" w:hAnsi="Arial" w:cs="Arial"/>
          <w:color w:val="000000"/>
        </w:rPr>
        <w:tab/>
        <w:t>Wu J, Iri</w:t>
      </w:r>
      <w:r>
        <w:rPr>
          <w:rFonts w:ascii="Arial" w:eastAsia="Arial" w:hAnsi="Arial" w:cs="Arial"/>
          <w:color w:val="000000"/>
        </w:rPr>
        <w:t xml:space="preserve">zarry R, MacDonald J, et al: </w:t>
      </w:r>
      <w:proofErr w:type="spellStart"/>
      <w:r>
        <w:rPr>
          <w:rFonts w:ascii="Arial" w:eastAsia="Arial" w:hAnsi="Arial" w:cs="Arial"/>
          <w:color w:val="000000"/>
        </w:rPr>
        <w:t>Gcrma</w:t>
      </w:r>
      <w:proofErr w:type="spellEnd"/>
      <w:r>
        <w:rPr>
          <w:rFonts w:ascii="Arial" w:eastAsia="Arial" w:hAnsi="Arial" w:cs="Arial"/>
          <w:color w:val="000000"/>
        </w:rPr>
        <w:t>: background adjustment using sequence information</w:t>
      </w:r>
      <w:proofErr w:type="gramStart"/>
      <w:r>
        <w:rPr>
          <w:rFonts w:ascii="Arial" w:eastAsia="Arial" w:hAnsi="Arial" w:cs="Arial"/>
          <w:color w:val="000000"/>
        </w:rPr>
        <w:t>. .</w:t>
      </w:r>
      <w:proofErr w:type="gramEnd"/>
      <w:r>
        <w:rPr>
          <w:rFonts w:ascii="Arial" w:eastAsia="Arial" w:hAnsi="Arial" w:cs="Arial"/>
          <w:color w:val="000000"/>
        </w:rPr>
        <w:t xml:space="preserve"> Version. 2200:3–10. ed. 2012, </w:t>
      </w:r>
      <w:proofErr w:type="spellStart"/>
      <w:r>
        <w:rPr>
          <w:rFonts w:ascii="Arial" w:eastAsia="Arial" w:hAnsi="Arial" w:cs="Arial"/>
          <w:color w:val="000000"/>
        </w:rPr>
        <w:t>p^pp</w:t>
      </w:r>
      <w:proofErr w:type="spellEnd"/>
      <w:r>
        <w:rPr>
          <w:rFonts w:ascii="Arial" w:eastAsia="Arial" w:hAnsi="Arial" w:cs="Arial"/>
          <w:color w:val="000000"/>
        </w:rPr>
        <w:t xml:space="preserve"> R Pack. </w:t>
      </w:r>
    </w:p>
    <w:p w14:paraId="00000059"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13.</w:t>
      </w:r>
      <w:r>
        <w:rPr>
          <w:rFonts w:ascii="Arial" w:eastAsia="Arial" w:hAnsi="Arial" w:cs="Arial"/>
          <w:color w:val="000000"/>
        </w:rPr>
        <w:tab/>
        <w:t xml:space="preserve">Leek JT, Johnson WE, Parker HS, et al: </w:t>
      </w:r>
      <w:proofErr w:type="spellStart"/>
      <w:r>
        <w:rPr>
          <w:rFonts w:ascii="Arial" w:eastAsia="Arial" w:hAnsi="Arial" w:cs="Arial"/>
          <w:color w:val="000000"/>
        </w:rPr>
        <w:t>sva</w:t>
      </w:r>
      <w:proofErr w:type="spellEnd"/>
      <w:r>
        <w:rPr>
          <w:rFonts w:ascii="Arial" w:eastAsia="Arial" w:hAnsi="Arial" w:cs="Arial"/>
          <w:color w:val="000000"/>
        </w:rPr>
        <w:t xml:space="preserve">: Surrogate Variable Analysis. 3.40.0 ed. 2021, </w:t>
      </w:r>
      <w:proofErr w:type="spellStart"/>
      <w:r>
        <w:rPr>
          <w:rFonts w:ascii="Arial" w:eastAsia="Arial" w:hAnsi="Arial" w:cs="Arial"/>
          <w:color w:val="000000"/>
        </w:rPr>
        <w:t>p^pp</w:t>
      </w:r>
      <w:proofErr w:type="spellEnd"/>
      <w:r>
        <w:rPr>
          <w:rFonts w:ascii="Arial" w:eastAsia="Arial" w:hAnsi="Arial" w:cs="Arial"/>
          <w:color w:val="000000"/>
        </w:rPr>
        <w:t xml:space="preserve"> R package</w:t>
      </w:r>
    </w:p>
    <w:p w14:paraId="0000005A"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14.</w:t>
      </w:r>
      <w:r>
        <w:rPr>
          <w:rFonts w:ascii="Arial" w:eastAsia="Arial" w:hAnsi="Arial" w:cs="Arial"/>
          <w:color w:val="000000"/>
        </w:rPr>
        <w:tab/>
      </w:r>
      <w:proofErr w:type="spellStart"/>
      <w:r>
        <w:rPr>
          <w:rFonts w:ascii="Arial" w:eastAsia="Arial" w:hAnsi="Arial" w:cs="Arial"/>
          <w:color w:val="000000"/>
        </w:rPr>
        <w:t>Kanehisa</w:t>
      </w:r>
      <w:proofErr w:type="spellEnd"/>
      <w:r>
        <w:rPr>
          <w:rFonts w:ascii="Arial" w:eastAsia="Arial" w:hAnsi="Arial" w:cs="Arial"/>
          <w:color w:val="000000"/>
        </w:rPr>
        <w:t xml:space="preserve"> M,</w:t>
      </w:r>
      <w:r>
        <w:rPr>
          <w:rFonts w:ascii="Arial" w:eastAsia="Arial" w:hAnsi="Arial" w:cs="Arial"/>
          <w:color w:val="000000"/>
        </w:rPr>
        <w:t xml:space="preserve"> </w:t>
      </w:r>
      <w:proofErr w:type="spellStart"/>
      <w:r>
        <w:rPr>
          <w:rFonts w:ascii="Arial" w:eastAsia="Arial" w:hAnsi="Arial" w:cs="Arial"/>
          <w:color w:val="000000"/>
        </w:rPr>
        <w:t>Furumichi</w:t>
      </w:r>
      <w:proofErr w:type="spellEnd"/>
      <w:r>
        <w:rPr>
          <w:rFonts w:ascii="Arial" w:eastAsia="Arial" w:hAnsi="Arial" w:cs="Arial"/>
          <w:color w:val="000000"/>
        </w:rPr>
        <w:t xml:space="preserve"> M, Sato Y, et al: KEGG: integrating viruses and cellular organisms. </w:t>
      </w:r>
      <w:r>
        <w:rPr>
          <w:rFonts w:ascii="Arial" w:eastAsia="Arial" w:hAnsi="Arial" w:cs="Arial"/>
          <w:i/>
          <w:color w:val="000000"/>
        </w:rPr>
        <w:t xml:space="preserve">Nucleic Acids Res </w:t>
      </w:r>
      <w:r>
        <w:rPr>
          <w:rFonts w:ascii="Arial" w:eastAsia="Arial" w:hAnsi="Arial" w:cs="Arial"/>
          <w:color w:val="000000"/>
        </w:rPr>
        <w:t>2021; 49(D1</w:t>
      </w:r>
      <w:proofErr w:type="gramStart"/>
      <w:r>
        <w:rPr>
          <w:rFonts w:ascii="Arial" w:eastAsia="Arial" w:hAnsi="Arial" w:cs="Arial"/>
          <w:color w:val="000000"/>
        </w:rPr>
        <w:t>):D</w:t>
      </w:r>
      <w:proofErr w:type="gramEnd"/>
      <w:r>
        <w:rPr>
          <w:rFonts w:ascii="Arial" w:eastAsia="Arial" w:hAnsi="Arial" w:cs="Arial"/>
          <w:color w:val="000000"/>
        </w:rPr>
        <w:t>545-D551</w:t>
      </w:r>
    </w:p>
    <w:p w14:paraId="0000005B"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15.</w:t>
      </w:r>
      <w:r>
        <w:rPr>
          <w:rFonts w:ascii="Arial" w:eastAsia="Arial" w:hAnsi="Arial" w:cs="Arial"/>
          <w:color w:val="000000"/>
        </w:rPr>
        <w:tab/>
      </w:r>
      <w:proofErr w:type="spellStart"/>
      <w:r>
        <w:rPr>
          <w:rFonts w:ascii="Arial" w:eastAsia="Arial" w:hAnsi="Arial" w:cs="Arial"/>
          <w:color w:val="000000"/>
        </w:rPr>
        <w:t>Kanehisa</w:t>
      </w:r>
      <w:proofErr w:type="spellEnd"/>
      <w:r>
        <w:rPr>
          <w:rFonts w:ascii="Arial" w:eastAsia="Arial" w:hAnsi="Arial" w:cs="Arial"/>
          <w:color w:val="000000"/>
        </w:rPr>
        <w:t xml:space="preserve"> M, </w:t>
      </w:r>
      <w:proofErr w:type="spellStart"/>
      <w:r>
        <w:rPr>
          <w:rFonts w:ascii="Arial" w:eastAsia="Arial" w:hAnsi="Arial" w:cs="Arial"/>
          <w:color w:val="000000"/>
        </w:rPr>
        <w:t>Goto</w:t>
      </w:r>
      <w:proofErr w:type="spellEnd"/>
      <w:r>
        <w:rPr>
          <w:rFonts w:ascii="Arial" w:eastAsia="Arial" w:hAnsi="Arial" w:cs="Arial"/>
          <w:color w:val="000000"/>
        </w:rPr>
        <w:t xml:space="preserve"> S: KEGG: </w:t>
      </w:r>
      <w:proofErr w:type="spellStart"/>
      <w:r>
        <w:rPr>
          <w:rFonts w:ascii="Arial" w:eastAsia="Arial" w:hAnsi="Arial" w:cs="Arial"/>
          <w:color w:val="000000"/>
        </w:rPr>
        <w:t>kyoto</w:t>
      </w:r>
      <w:proofErr w:type="spellEnd"/>
      <w:r>
        <w:rPr>
          <w:rFonts w:ascii="Arial" w:eastAsia="Arial" w:hAnsi="Arial" w:cs="Arial"/>
          <w:color w:val="000000"/>
        </w:rPr>
        <w:t xml:space="preserve"> encyclopedia of genes and genomes. </w:t>
      </w:r>
      <w:r>
        <w:rPr>
          <w:rFonts w:ascii="Arial" w:eastAsia="Arial" w:hAnsi="Arial" w:cs="Arial"/>
          <w:i/>
          <w:color w:val="000000"/>
        </w:rPr>
        <w:t xml:space="preserve">Nucleic Acids Res </w:t>
      </w:r>
      <w:r>
        <w:rPr>
          <w:rFonts w:ascii="Arial" w:eastAsia="Arial" w:hAnsi="Arial" w:cs="Arial"/>
          <w:color w:val="000000"/>
        </w:rPr>
        <w:t>2000; 28(1):27-30</w:t>
      </w:r>
    </w:p>
    <w:p w14:paraId="0000005C"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16.</w:t>
      </w:r>
      <w:r>
        <w:rPr>
          <w:rFonts w:ascii="Arial" w:eastAsia="Arial" w:hAnsi="Arial" w:cs="Arial"/>
          <w:color w:val="000000"/>
        </w:rPr>
        <w:tab/>
      </w:r>
      <w:proofErr w:type="spellStart"/>
      <w:r>
        <w:rPr>
          <w:rFonts w:ascii="Arial" w:eastAsia="Arial" w:hAnsi="Arial" w:cs="Arial"/>
          <w:color w:val="000000"/>
        </w:rPr>
        <w:t>Palombo</w:t>
      </w:r>
      <w:proofErr w:type="spellEnd"/>
      <w:r>
        <w:rPr>
          <w:rFonts w:ascii="Arial" w:eastAsia="Arial" w:hAnsi="Arial" w:cs="Arial"/>
          <w:color w:val="000000"/>
        </w:rPr>
        <w:t xml:space="preserve"> V, </w:t>
      </w:r>
      <w:proofErr w:type="spellStart"/>
      <w:r>
        <w:rPr>
          <w:rFonts w:ascii="Arial" w:eastAsia="Arial" w:hAnsi="Arial" w:cs="Arial"/>
          <w:color w:val="000000"/>
        </w:rPr>
        <w:t>Milanesi</w:t>
      </w:r>
      <w:proofErr w:type="spellEnd"/>
      <w:r>
        <w:rPr>
          <w:rFonts w:ascii="Arial" w:eastAsia="Arial" w:hAnsi="Arial" w:cs="Arial"/>
          <w:color w:val="000000"/>
        </w:rPr>
        <w:t xml:space="preserve"> M, </w:t>
      </w:r>
      <w:proofErr w:type="spellStart"/>
      <w:r>
        <w:rPr>
          <w:rFonts w:ascii="Arial" w:eastAsia="Arial" w:hAnsi="Arial" w:cs="Arial"/>
          <w:color w:val="000000"/>
        </w:rPr>
        <w:t>Sf</w:t>
      </w:r>
      <w:r>
        <w:rPr>
          <w:rFonts w:ascii="Arial" w:eastAsia="Arial" w:hAnsi="Arial" w:cs="Arial"/>
          <w:color w:val="000000"/>
        </w:rPr>
        <w:t>erra</w:t>
      </w:r>
      <w:proofErr w:type="spellEnd"/>
      <w:r>
        <w:rPr>
          <w:rFonts w:ascii="Arial" w:eastAsia="Arial" w:hAnsi="Arial" w:cs="Arial"/>
          <w:color w:val="000000"/>
        </w:rPr>
        <w:t xml:space="preserve"> G, et al: PANEV: an R package for a pathway-based network visualization. </w:t>
      </w:r>
      <w:r>
        <w:rPr>
          <w:rFonts w:ascii="Arial" w:eastAsia="Arial" w:hAnsi="Arial" w:cs="Arial"/>
          <w:i/>
          <w:color w:val="000000"/>
        </w:rPr>
        <w:t xml:space="preserve">BMC Bioinformatics </w:t>
      </w:r>
      <w:r>
        <w:rPr>
          <w:rFonts w:ascii="Arial" w:eastAsia="Arial" w:hAnsi="Arial" w:cs="Arial"/>
          <w:color w:val="000000"/>
        </w:rPr>
        <w:t>2020; 21(1):46</w:t>
      </w:r>
    </w:p>
    <w:p w14:paraId="0000005D"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17.</w:t>
      </w:r>
      <w:r>
        <w:rPr>
          <w:rFonts w:ascii="Arial" w:eastAsia="Arial" w:hAnsi="Arial" w:cs="Arial"/>
          <w:color w:val="000000"/>
        </w:rPr>
        <w:tab/>
      </w:r>
      <w:proofErr w:type="spellStart"/>
      <w:r>
        <w:rPr>
          <w:rFonts w:ascii="Arial" w:eastAsia="Arial" w:hAnsi="Arial" w:cs="Arial"/>
          <w:color w:val="000000"/>
        </w:rPr>
        <w:t>Fabregat</w:t>
      </w:r>
      <w:proofErr w:type="spellEnd"/>
      <w:r>
        <w:rPr>
          <w:rFonts w:ascii="Arial" w:eastAsia="Arial" w:hAnsi="Arial" w:cs="Arial"/>
          <w:color w:val="000000"/>
        </w:rPr>
        <w:t xml:space="preserve"> A, </w:t>
      </w:r>
      <w:proofErr w:type="spellStart"/>
      <w:r>
        <w:rPr>
          <w:rFonts w:ascii="Arial" w:eastAsia="Arial" w:hAnsi="Arial" w:cs="Arial"/>
          <w:color w:val="000000"/>
        </w:rPr>
        <w:t>Jupe</w:t>
      </w:r>
      <w:proofErr w:type="spellEnd"/>
      <w:r>
        <w:rPr>
          <w:rFonts w:ascii="Arial" w:eastAsia="Arial" w:hAnsi="Arial" w:cs="Arial"/>
          <w:color w:val="000000"/>
        </w:rPr>
        <w:t xml:space="preserve"> S, Matthews L, et al: The Reactome Pathway Knowledgebase. </w:t>
      </w:r>
      <w:r>
        <w:rPr>
          <w:rFonts w:ascii="Arial" w:eastAsia="Arial" w:hAnsi="Arial" w:cs="Arial"/>
          <w:i/>
          <w:color w:val="000000"/>
        </w:rPr>
        <w:t xml:space="preserve">Nucleic Acids Res </w:t>
      </w:r>
      <w:r>
        <w:rPr>
          <w:rFonts w:ascii="Arial" w:eastAsia="Arial" w:hAnsi="Arial" w:cs="Arial"/>
          <w:color w:val="000000"/>
        </w:rPr>
        <w:t>2018; 46(D1</w:t>
      </w:r>
      <w:proofErr w:type="gramStart"/>
      <w:r>
        <w:rPr>
          <w:rFonts w:ascii="Arial" w:eastAsia="Arial" w:hAnsi="Arial" w:cs="Arial"/>
          <w:color w:val="000000"/>
        </w:rPr>
        <w:t>):D</w:t>
      </w:r>
      <w:proofErr w:type="gramEnd"/>
      <w:r>
        <w:rPr>
          <w:rFonts w:ascii="Arial" w:eastAsia="Arial" w:hAnsi="Arial" w:cs="Arial"/>
          <w:color w:val="000000"/>
        </w:rPr>
        <w:t>649-D655</w:t>
      </w:r>
    </w:p>
    <w:p w14:paraId="0000005E"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18.</w:t>
      </w:r>
      <w:r>
        <w:rPr>
          <w:rFonts w:ascii="Arial" w:eastAsia="Arial" w:hAnsi="Arial" w:cs="Arial"/>
          <w:color w:val="000000"/>
        </w:rPr>
        <w:tab/>
      </w:r>
      <w:proofErr w:type="spellStart"/>
      <w:r>
        <w:rPr>
          <w:rFonts w:ascii="Arial" w:eastAsia="Arial" w:hAnsi="Arial" w:cs="Arial"/>
          <w:color w:val="000000"/>
        </w:rPr>
        <w:t>Fabregat</w:t>
      </w:r>
      <w:proofErr w:type="spellEnd"/>
      <w:r>
        <w:rPr>
          <w:rFonts w:ascii="Arial" w:eastAsia="Arial" w:hAnsi="Arial" w:cs="Arial"/>
          <w:color w:val="000000"/>
        </w:rPr>
        <w:t xml:space="preserve"> A, </w:t>
      </w:r>
      <w:proofErr w:type="spellStart"/>
      <w:r>
        <w:rPr>
          <w:rFonts w:ascii="Arial" w:eastAsia="Arial" w:hAnsi="Arial" w:cs="Arial"/>
          <w:color w:val="000000"/>
        </w:rPr>
        <w:t>Sidiropo</w:t>
      </w:r>
      <w:r>
        <w:rPr>
          <w:rFonts w:ascii="Arial" w:eastAsia="Arial" w:hAnsi="Arial" w:cs="Arial"/>
          <w:color w:val="000000"/>
        </w:rPr>
        <w:t>ulos</w:t>
      </w:r>
      <w:proofErr w:type="spellEnd"/>
      <w:r>
        <w:rPr>
          <w:rFonts w:ascii="Arial" w:eastAsia="Arial" w:hAnsi="Arial" w:cs="Arial"/>
          <w:color w:val="000000"/>
        </w:rPr>
        <w:t xml:space="preserve"> K, </w:t>
      </w:r>
      <w:proofErr w:type="spellStart"/>
      <w:r>
        <w:rPr>
          <w:rFonts w:ascii="Arial" w:eastAsia="Arial" w:hAnsi="Arial" w:cs="Arial"/>
          <w:color w:val="000000"/>
        </w:rPr>
        <w:t>Viteri</w:t>
      </w:r>
      <w:proofErr w:type="spellEnd"/>
      <w:r>
        <w:rPr>
          <w:rFonts w:ascii="Arial" w:eastAsia="Arial" w:hAnsi="Arial" w:cs="Arial"/>
          <w:color w:val="000000"/>
        </w:rPr>
        <w:t xml:space="preserve"> G, et al: Reactome pathway analysis: a high-performance in-memory approach. </w:t>
      </w:r>
      <w:r>
        <w:rPr>
          <w:rFonts w:ascii="Arial" w:eastAsia="Arial" w:hAnsi="Arial" w:cs="Arial"/>
          <w:i/>
          <w:color w:val="000000"/>
        </w:rPr>
        <w:t xml:space="preserve">BMC Bioinformatics </w:t>
      </w:r>
      <w:r>
        <w:rPr>
          <w:rFonts w:ascii="Arial" w:eastAsia="Arial" w:hAnsi="Arial" w:cs="Arial"/>
          <w:color w:val="000000"/>
        </w:rPr>
        <w:t>2017; 18(1):142</w:t>
      </w:r>
    </w:p>
    <w:p w14:paraId="0000005F"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19.</w:t>
      </w:r>
      <w:r>
        <w:rPr>
          <w:rFonts w:ascii="Arial" w:eastAsia="Arial" w:hAnsi="Arial" w:cs="Arial"/>
          <w:color w:val="000000"/>
        </w:rPr>
        <w:tab/>
      </w:r>
      <w:proofErr w:type="spellStart"/>
      <w:r>
        <w:rPr>
          <w:rFonts w:ascii="Arial" w:eastAsia="Arial" w:hAnsi="Arial" w:cs="Arial"/>
          <w:color w:val="000000"/>
        </w:rPr>
        <w:t>Meinshausen</w:t>
      </w:r>
      <w:proofErr w:type="spellEnd"/>
      <w:r>
        <w:rPr>
          <w:rFonts w:ascii="Arial" w:eastAsia="Arial" w:hAnsi="Arial" w:cs="Arial"/>
          <w:color w:val="000000"/>
        </w:rPr>
        <w:t xml:space="preserve"> N, </w:t>
      </w:r>
      <w:proofErr w:type="spellStart"/>
      <w:r>
        <w:rPr>
          <w:rFonts w:ascii="Arial" w:eastAsia="Arial" w:hAnsi="Arial" w:cs="Arial"/>
          <w:color w:val="000000"/>
        </w:rPr>
        <w:t>Buhlmann</w:t>
      </w:r>
      <w:proofErr w:type="spellEnd"/>
      <w:r>
        <w:rPr>
          <w:rFonts w:ascii="Arial" w:eastAsia="Arial" w:hAnsi="Arial" w:cs="Arial"/>
          <w:color w:val="000000"/>
        </w:rPr>
        <w:t xml:space="preserve"> P: Stability selection. </w:t>
      </w:r>
      <w:r>
        <w:rPr>
          <w:rFonts w:ascii="Arial" w:eastAsia="Arial" w:hAnsi="Arial" w:cs="Arial"/>
          <w:i/>
          <w:color w:val="000000"/>
        </w:rPr>
        <w:t xml:space="preserve">Journal of the Royal Statistical Society: Series B (Statistical Methodology) </w:t>
      </w:r>
      <w:r>
        <w:rPr>
          <w:rFonts w:ascii="Arial" w:eastAsia="Arial" w:hAnsi="Arial" w:cs="Arial"/>
          <w:color w:val="000000"/>
        </w:rPr>
        <w:t>2010; 72(4):417-473</w:t>
      </w:r>
    </w:p>
    <w:p w14:paraId="00000060"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lastRenderedPageBreak/>
        <w:t>20.</w:t>
      </w:r>
      <w:r>
        <w:rPr>
          <w:rFonts w:ascii="Arial" w:eastAsia="Arial" w:hAnsi="Arial" w:cs="Arial"/>
          <w:color w:val="000000"/>
        </w:rPr>
        <w:tab/>
        <w:t xml:space="preserve">Shah RD, </w:t>
      </w:r>
      <w:proofErr w:type="spellStart"/>
      <w:r>
        <w:rPr>
          <w:rFonts w:ascii="Arial" w:eastAsia="Arial" w:hAnsi="Arial" w:cs="Arial"/>
          <w:color w:val="000000"/>
        </w:rPr>
        <w:t>Samworth</w:t>
      </w:r>
      <w:proofErr w:type="spellEnd"/>
      <w:r>
        <w:rPr>
          <w:rFonts w:ascii="Arial" w:eastAsia="Arial" w:hAnsi="Arial" w:cs="Arial"/>
          <w:color w:val="000000"/>
        </w:rPr>
        <w:t xml:space="preserve"> RJ: Variable selection with error control: another </w:t>
      </w:r>
      <w:proofErr w:type="gramStart"/>
      <w:r>
        <w:rPr>
          <w:rFonts w:ascii="Arial" w:eastAsia="Arial" w:hAnsi="Arial" w:cs="Arial"/>
          <w:color w:val="000000"/>
        </w:rPr>
        <w:t>look</w:t>
      </w:r>
      <w:proofErr w:type="gramEnd"/>
      <w:r>
        <w:rPr>
          <w:rFonts w:ascii="Arial" w:eastAsia="Arial" w:hAnsi="Arial" w:cs="Arial"/>
          <w:color w:val="000000"/>
        </w:rPr>
        <w:t xml:space="preserve"> at stability selection. </w:t>
      </w:r>
      <w:r>
        <w:rPr>
          <w:rFonts w:ascii="Arial" w:eastAsia="Arial" w:hAnsi="Arial" w:cs="Arial"/>
          <w:i/>
          <w:color w:val="000000"/>
        </w:rPr>
        <w:t>Journal of the Royal Statistical Society: Series B (Stati</w:t>
      </w:r>
      <w:r>
        <w:rPr>
          <w:rFonts w:ascii="Arial" w:eastAsia="Arial" w:hAnsi="Arial" w:cs="Arial"/>
          <w:i/>
          <w:color w:val="000000"/>
        </w:rPr>
        <w:t xml:space="preserve">stical Methodology) </w:t>
      </w:r>
      <w:r>
        <w:rPr>
          <w:rFonts w:ascii="Arial" w:eastAsia="Arial" w:hAnsi="Arial" w:cs="Arial"/>
          <w:color w:val="000000"/>
        </w:rPr>
        <w:t>2013; 75(1):55-80</w:t>
      </w:r>
    </w:p>
    <w:p w14:paraId="00000061"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21.</w:t>
      </w:r>
      <w:r>
        <w:rPr>
          <w:rFonts w:ascii="Arial" w:eastAsia="Arial" w:hAnsi="Arial" w:cs="Arial"/>
          <w:color w:val="000000"/>
        </w:rPr>
        <w:tab/>
        <w:t xml:space="preserve">Robinson MJ, </w:t>
      </w:r>
      <w:proofErr w:type="spellStart"/>
      <w:r>
        <w:rPr>
          <w:rFonts w:ascii="Arial" w:eastAsia="Arial" w:hAnsi="Arial" w:cs="Arial"/>
          <w:color w:val="000000"/>
        </w:rPr>
        <w:t>Krasnodembskaya</w:t>
      </w:r>
      <w:proofErr w:type="spellEnd"/>
      <w:r>
        <w:rPr>
          <w:rFonts w:ascii="Arial" w:eastAsia="Arial" w:hAnsi="Arial" w:cs="Arial"/>
          <w:color w:val="000000"/>
        </w:rPr>
        <w:t xml:space="preserve"> AD: Therapeutic targeting of metabolic alterations in acute respiratory distress syndrome. </w:t>
      </w:r>
      <w:r>
        <w:rPr>
          <w:rFonts w:ascii="Arial" w:eastAsia="Arial" w:hAnsi="Arial" w:cs="Arial"/>
          <w:i/>
          <w:color w:val="000000"/>
        </w:rPr>
        <w:t xml:space="preserve">Eur Respir Rev </w:t>
      </w:r>
      <w:r>
        <w:rPr>
          <w:rFonts w:ascii="Arial" w:eastAsia="Arial" w:hAnsi="Arial" w:cs="Arial"/>
          <w:color w:val="000000"/>
        </w:rPr>
        <w:t>2020; 29(156)</w:t>
      </w:r>
    </w:p>
    <w:p w14:paraId="00000062"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22.</w:t>
      </w:r>
      <w:r>
        <w:rPr>
          <w:rFonts w:ascii="Arial" w:eastAsia="Arial" w:hAnsi="Arial" w:cs="Arial"/>
          <w:color w:val="000000"/>
        </w:rPr>
        <w:tab/>
      </w:r>
      <w:proofErr w:type="spellStart"/>
      <w:r>
        <w:rPr>
          <w:rFonts w:ascii="Arial" w:eastAsia="Arial" w:hAnsi="Arial" w:cs="Arial"/>
          <w:color w:val="000000"/>
        </w:rPr>
        <w:t>Izquierdo</w:t>
      </w:r>
      <w:proofErr w:type="spellEnd"/>
      <w:r>
        <w:rPr>
          <w:rFonts w:ascii="Arial" w:eastAsia="Arial" w:hAnsi="Arial" w:cs="Arial"/>
          <w:color w:val="000000"/>
        </w:rPr>
        <w:t>-Garcia JL, Nin N, Cardinal-Fernandez P, et al: Meta</w:t>
      </w:r>
      <w:r>
        <w:rPr>
          <w:rFonts w:ascii="Arial" w:eastAsia="Arial" w:hAnsi="Arial" w:cs="Arial"/>
          <w:color w:val="000000"/>
        </w:rPr>
        <w:t xml:space="preserve">bolomic profile of acute respiratory distress syndrome of different etiologies. </w:t>
      </w:r>
      <w:r>
        <w:rPr>
          <w:rFonts w:ascii="Arial" w:eastAsia="Arial" w:hAnsi="Arial" w:cs="Arial"/>
          <w:i/>
          <w:color w:val="000000"/>
        </w:rPr>
        <w:t xml:space="preserve">Intensive Care Med </w:t>
      </w:r>
      <w:r>
        <w:rPr>
          <w:rFonts w:ascii="Arial" w:eastAsia="Arial" w:hAnsi="Arial" w:cs="Arial"/>
          <w:color w:val="000000"/>
        </w:rPr>
        <w:t>2019; 45(9):1318-1320</w:t>
      </w:r>
    </w:p>
    <w:p w14:paraId="00000063"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23.</w:t>
      </w:r>
      <w:r>
        <w:rPr>
          <w:rFonts w:ascii="Arial" w:eastAsia="Arial" w:hAnsi="Arial" w:cs="Arial"/>
          <w:color w:val="000000"/>
        </w:rPr>
        <w:tab/>
      </w:r>
      <w:proofErr w:type="spellStart"/>
      <w:r>
        <w:rPr>
          <w:rFonts w:ascii="Arial" w:eastAsia="Arial" w:hAnsi="Arial" w:cs="Arial"/>
          <w:color w:val="000000"/>
        </w:rPr>
        <w:t>Izquierdo</w:t>
      </w:r>
      <w:proofErr w:type="spellEnd"/>
      <w:r>
        <w:rPr>
          <w:rFonts w:ascii="Arial" w:eastAsia="Arial" w:hAnsi="Arial" w:cs="Arial"/>
          <w:color w:val="000000"/>
        </w:rPr>
        <w:t>-Garcia JL, Nin N, Jimenez-Clemente J, et al: Metabolomic Profile of ARDS by Nuclear Magnetic Resonance Spectroscopy in Pa</w:t>
      </w:r>
      <w:r>
        <w:rPr>
          <w:rFonts w:ascii="Arial" w:eastAsia="Arial" w:hAnsi="Arial" w:cs="Arial"/>
          <w:color w:val="000000"/>
        </w:rPr>
        <w:t xml:space="preserve">tients </w:t>
      </w:r>
      <w:proofErr w:type="gramStart"/>
      <w:r>
        <w:rPr>
          <w:rFonts w:ascii="Arial" w:eastAsia="Arial" w:hAnsi="Arial" w:cs="Arial"/>
          <w:color w:val="000000"/>
        </w:rPr>
        <w:t>With</w:t>
      </w:r>
      <w:proofErr w:type="gramEnd"/>
      <w:r>
        <w:rPr>
          <w:rFonts w:ascii="Arial" w:eastAsia="Arial" w:hAnsi="Arial" w:cs="Arial"/>
          <w:color w:val="000000"/>
        </w:rPr>
        <w:t xml:space="preserve"> H1N1 Influenza Virus Pneumonia. </w:t>
      </w:r>
      <w:r>
        <w:rPr>
          <w:rFonts w:ascii="Arial" w:eastAsia="Arial" w:hAnsi="Arial" w:cs="Arial"/>
          <w:i/>
          <w:color w:val="000000"/>
        </w:rPr>
        <w:t xml:space="preserve">Shock </w:t>
      </w:r>
      <w:r>
        <w:rPr>
          <w:rFonts w:ascii="Arial" w:eastAsia="Arial" w:hAnsi="Arial" w:cs="Arial"/>
          <w:color w:val="000000"/>
        </w:rPr>
        <w:t>2018; 50(5):504-510</w:t>
      </w:r>
    </w:p>
    <w:p w14:paraId="00000064"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24.</w:t>
      </w:r>
      <w:r>
        <w:rPr>
          <w:rFonts w:ascii="Arial" w:eastAsia="Arial" w:hAnsi="Arial" w:cs="Arial"/>
          <w:color w:val="000000"/>
        </w:rPr>
        <w:tab/>
        <w:t xml:space="preserve">Rogers AJ, </w:t>
      </w:r>
      <w:proofErr w:type="spellStart"/>
      <w:r>
        <w:rPr>
          <w:rFonts w:ascii="Arial" w:eastAsia="Arial" w:hAnsi="Arial" w:cs="Arial"/>
          <w:color w:val="000000"/>
        </w:rPr>
        <w:t>Matthay</w:t>
      </w:r>
      <w:proofErr w:type="spellEnd"/>
      <w:r>
        <w:rPr>
          <w:rFonts w:ascii="Arial" w:eastAsia="Arial" w:hAnsi="Arial" w:cs="Arial"/>
          <w:color w:val="000000"/>
        </w:rPr>
        <w:t xml:space="preserve"> MA: Applying metabolomics to uncover novel biology in ARDS. </w:t>
      </w:r>
      <w:r>
        <w:rPr>
          <w:rFonts w:ascii="Arial" w:eastAsia="Arial" w:hAnsi="Arial" w:cs="Arial"/>
          <w:i/>
          <w:color w:val="000000"/>
        </w:rPr>
        <w:t xml:space="preserve">Am J </w:t>
      </w:r>
      <w:proofErr w:type="spellStart"/>
      <w:r>
        <w:rPr>
          <w:rFonts w:ascii="Arial" w:eastAsia="Arial" w:hAnsi="Arial" w:cs="Arial"/>
          <w:i/>
          <w:color w:val="000000"/>
        </w:rPr>
        <w:t>Physiol</w:t>
      </w:r>
      <w:proofErr w:type="spellEnd"/>
      <w:r>
        <w:rPr>
          <w:rFonts w:ascii="Arial" w:eastAsia="Arial" w:hAnsi="Arial" w:cs="Arial"/>
          <w:i/>
          <w:color w:val="000000"/>
        </w:rPr>
        <w:t xml:space="preserve"> Lung Cell Mol </w:t>
      </w:r>
      <w:proofErr w:type="spellStart"/>
      <w:r>
        <w:rPr>
          <w:rFonts w:ascii="Arial" w:eastAsia="Arial" w:hAnsi="Arial" w:cs="Arial"/>
          <w:i/>
          <w:color w:val="000000"/>
        </w:rPr>
        <w:t>Physiol</w:t>
      </w:r>
      <w:proofErr w:type="spellEnd"/>
      <w:r>
        <w:rPr>
          <w:rFonts w:ascii="Arial" w:eastAsia="Arial" w:hAnsi="Arial" w:cs="Arial"/>
          <w:i/>
          <w:color w:val="000000"/>
        </w:rPr>
        <w:t xml:space="preserve"> </w:t>
      </w:r>
      <w:r>
        <w:rPr>
          <w:rFonts w:ascii="Arial" w:eastAsia="Arial" w:hAnsi="Arial" w:cs="Arial"/>
          <w:color w:val="000000"/>
        </w:rPr>
        <w:t>2014; 306(11</w:t>
      </w:r>
      <w:proofErr w:type="gramStart"/>
      <w:r>
        <w:rPr>
          <w:rFonts w:ascii="Arial" w:eastAsia="Arial" w:hAnsi="Arial" w:cs="Arial"/>
          <w:color w:val="000000"/>
        </w:rPr>
        <w:t>):L</w:t>
      </w:r>
      <w:proofErr w:type="gramEnd"/>
      <w:r>
        <w:rPr>
          <w:rFonts w:ascii="Arial" w:eastAsia="Arial" w:hAnsi="Arial" w:cs="Arial"/>
          <w:color w:val="000000"/>
        </w:rPr>
        <w:t>957-961</w:t>
      </w:r>
    </w:p>
    <w:p w14:paraId="00000065"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25.</w:t>
      </w:r>
      <w:r>
        <w:rPr>
          <w:rFonts w:ascii="Arial" w:eastAsia="Arial" w:hAnsi="Arial" w:cs="Arial"/>
          <w:color w:val="000000"/>
        </w:rPr>
        <w:tab/>
      </w:r>
      <w:proofErr w:type="spellStart"/>
      <w:r>
        <w:rPr>
          <w:rFonts w:ascii="Arial" w:eastAsia="Arial" w:hAnsi="Arial" w:cs="Arial"/>
          <w:color w:val="000000"/>
        </w:rPr>
        <w:t>Viswan</w:t>
      </w:r>
      <w:proofErr w:type="spellEnd"/>
      <w:r>
        <w:rPr>
          <w:rFonts w:ascii="Arial" w:eastAsia="Arial" w:hAnsi="Arial" w:cs="Arial"/>
          <w:color w:val="000000"/>
        </w:rPr>
        <w:t xml:space="preserve"> A, Ghosh P, Gupta D, et al: Distin</w:t>
      </w:r>
      <w:r>
        <w:rPr>
          <w:rFonts w:ascii="Arial" w:eastAsia="Arial" w:hAnsi="Arial" w:cs="Arial"/>
          <w:color w:val="000000"/>
        </w:rPr>
        <w:t xml:space="preserve">ct Metabolic Endotype Mirroring Acute Respiratory Distress Syndrome (ARDS) </w:t>
      </w:r>
      <w:proofErr w:type="spellStart"/>
      <w:r>
        <w:rPr>
          <w:rFonts w:ascii="Arial" w:eastAsia="Arial" w:hAnsi="Arial" w:cs="Arial"/>
          <w:color w:val="000000"/>
        </w:rPr>
        <w:t>Subphenotype</w:t>
      </w:r>
      <w:proofErr w:type="spellEnd"/>
      <w:r>
        <w:rPr>
          <w:rFonts w:ascii="Arial" w:eastAsia="Arial" w:hAnsi="Arial" w:cs="Arial"/>
          <w:color w:val="000000"/>
        </w:rPr>
        <w:t xml:space="preserve"> and its Heterogeneous Biology. </w:t>
      </w:r>
      <w:r>
        <w:rPr>
          <w:rFonts w:ascii="Arial" w:eastAsia="Arial" w:hAnsi="Arial" w:cs="Arial"/>
          <w:i/>
          <w:color w:val="000000"/>
        </w:rPr>
        <w:t xml:space="preserve">Sci Rep </w:t>
      </w:r>
      <w:r>
        <w:rPr>
          <w:rFonts w:ascii="Arial" w:eastAsia="Arial" w:hAnsi="Arial" w:cs="Arial"/>
          <w:color w:val="000000"/>
        </w:rPr>
        <w:t>2019; 9(1):2108</w:t>
      </w:r>
    </w:p>
    <w:p w14:paraId="00000066"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26.</w:t>
      </w:r>
      <w:r>
        <w:rPr>
          <w:rFonts w:ascii="Arial" w:eastAsia="Arial" w:hAnsi="Arial" w:cs="Arial"/>
          <w:color w:val="000000"/>
        </w:rPr>
        <w:tab/>
      </w:r>
      <w:proofErr w:type="spellStart"/>
      <w:r>
        <w:rPr>
          <w:rFonts w:ascii="Arial" w:eastAsia="Arial" w:hAnsi="Arial" w:cs="Arial"/>
          <w:color w:val="000000"/>
        </w:rPr>
        <w:t>Viswan</w:t>
      </w:r>
      <w:proofErr w:type="spellEnd"/>
      <w:r>
        <w:rPr>
          <w:rFonts w:ascii="Arial" w:eastAsia="Arial" w:hAnsi="Arial" w:cs="Arial"/>
          <w:color w:val="000000"/>
        </w:rPr>
        <w:t xml:space="preserve"> A, Singh C, </w:t>
      </w:r>
      <w:proofErr w:type="spellStart"/>
      <w:r>
        <w:rPr>
          <w:rFonts w:ascii="Arial" w:eastAsia="Arial" w:hAnsi="Arial" w:cs="Arial"/>
          <w:color w:val="000000"/>
        </w:rPr>
        <w:t>Kayastha</w:t>
      </w:r>
      <w:proofErr w:type="spellEnd"/>
      <w:r>
        <w:rPr>
          <w:rFonts w:ascii="Arial" w:eastAsia="Arial" w:hAnsi="Arial" w:cs="Arial"/>
          <w:color w:val="000000"/>
        </w:rPr>
        <w:t xml:space="preserve"> AM, et al: An NMR based panorama of the heterogeneous biology of acute respiratory distress syndrome (ARDS) from the standpoint of metabolic biomarkers. </w:t>
      </w:r>
      <w:r>
        <w:rPr>
          <w:rFonts w:ascii="Arial" w:eastAsia="Arial" w:hAnsi="Arial" w:cs="Arial"/>
          <w:i/>
          <w:color w:val="000000"/>
        </w:rPr>
        <w:t xml:space="preserve">NMR Biomed </w:t>
      </w:r>
      <w:r>
        <w:rPr>
          <w:rFonts w:ascii="Arial" w:eastAsia="Arial" w:hAnsi="Arial" w:cs="Arial"/>
          <w:color w:val="000000"/>
        </w:rPr>
        <w:t>2020; 33(2</w:t>
      </w:r>
      <w:proofErr w:type="gramStart"/>
      <w:r>
        <w:rPr>
          <w:rFonts w:ascii="Arial" w:eastAsia="Arial" w:hAnsi="Arial" w:cs="Arial"/>
          <w:color w:val="000000"/>
        </w:rPr>
        <w:t>):e</w:t>
      </w:r>
      <w:proofErr w:type="gramEnd"/>
      <w:r>
        <w:rPr>
          <w:rFonts w:ascii="Arial" w:eastAsia="Arial" w:hAnsi="Arial" w:cs="Arial"/>
          <w:color w:val="000000"/>
        </w:rPr>
        <w:t>4192</w:t>
      </w:r>
    </w:p>
    <w:p w14:paraId="00000067"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27.</w:t>
      </w:r>
      <w:r>
        <w:rPr>
          <w:rFonts w:ascii="Arial" w:eastAsia="Arial" w:hAnsi="Arial" w:cs="Arial"/>
          <w:color w:val="000000"/>
        </w:rPr>
        <w:tab/>
        <w:t>Bos LDJ: Diagnosis of acute respiratory di</w:t>
      </w:r>
      <w:r>
        <w:rPr>
          <w:rFonts w:ascii="Arial" w:eastAsia="Arial" w:hAnsi="Arial" w:cs="Arial"/>
          <w:color w:val="000000"/>
        </w:rPr>
        <w:t xml:space="preserve">stress syndrome by exhaled breath analysis. </w:t>
      </w:r>
      <w:r>
        <w:rPr>
          <w:rFonts w:ascii="Arial" w:eastAsia="Arial" w:hAnsi="Arial" w:cs="Arial"/>
          <w:i/>
          <w:color w:val="000000"/>
        </w:rPr>
        <w:t xml:space="preserve">Ann </w:t>
      </w:r>
      <w:proofErr w:type="spellStart"/>
      <w:r>
        <w:rPr>
          <w:rFonts w:ascii="Arial" w:eastAsia="Arial" w:hAnsi="Arial" w:cs="Arial"/>
          <w:i/>
          <w:color w:val="000000"/>
        </w:rPr>
        <w:t>Transl</w:t>
      </w:r>
      <w:proofErr w:type="spellEnd"/>
      <w:r>
        <w:rPr>
          <w:rFonts w:ascii="Arial" w:eastAsia="Arial" w:hAnsi="Arial" w:cs="Arial"/>
          <w:i/>
          <w:color w:val="000000"/>
        </w:rPr>
        <w:t xml:space="preserve"> Med </w:t>
      </w:r>
      <w:r>
        <w:rPr>
          <w:rFonts w:ascii="Arial" w:eastAsia="Arial" w:hAnsi="Arial" w:cs="Arial"/>
          <w:color w:val="000000"/>
        </w:rPr>
        <w:t>2018; 6(2):33</w:t>
      </w:r>
    </w:p>
    <w:p w14:paraId="00000068"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28.</w:t>
      </w:r>
      <w:r>
        <w:rPr>
          <w:rFonts w:ascii="Arial" w:eastAsia="Arial" w:hAnsi="Arial" w:cs="Arial"/>
          <w:color w:val="000000"/>
        </w:rPr>
        <w:tab/>
        <w:t xml:space="preserve">Bos LDJ, Scicluna BP, Ong DSY, et al: Understanding Heterogeneity in Biologic Phenotypes of Acute Respiratory Distress Syndrome by Leukocyte Expression Profiles. </w:t>
      </w:r>
      <w:r>
        <w:rPr>
          <w:rFonts w:ascii="Arial" w:eastAsia="Arial" w:hAnsi="Arial" w:cs="Arial"/>
          <w:i/>
          <w:color w:val="000000"/>
        </w:rPr>
        <w:t xml:space="preserve">Am J Respir Crit </w:t>
      </w:r>
      <w:r>
        <w:rPr>
          <w:rFonts w:ascii="Arial" w:eastAsia="Arial" w:hAnsi="Arial" w:cs="Arial"/>
          <w:i/>
          <w:color w:val="000000"/>
        </w:rPr>
        <w:t xml:space="preserve">Care Med </w:t>
      </w:r>
      <w:r>
        <w:rPr>
          <w:rFonts w:ascii="Arial" w:eastAsia="Arial" w:hAnsi="Arial" w:cs="Arial"/>
          <w:color w:val="000000"/>
        </w:rPr>
        <w:t>2019; 200(1):42-50</w:t>
      </w:r>
    </w:p>
    <w:p w14:paraId="00000069"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29.</w:t>
      </w:r>
      <w:r>
        <w:rPr>
          <w:rFonts w:ascii="Arial" w:eastAsia="Arial" w:hAnsi="Arial" w:cs="Arial"/>
          <w:color w:val="000000"/>
        </w:rPr>
        <w:tab/>
        <w:t xml:space="preserve">Weiss SL, </w:t>
      </w:r>
      <w:proofErr w:type="spellStart"/>
      <w:r>
        <w:rPr>
          <w:rFonts w:ascii="Arial" w:eastAsia="Arial" w:hAnsi="Arial" w:cs="Arial"/>
          <w:color w:val="000000"/>
        </w:rPr>
        <w:t>Cvijanovich</w:t>
      </w:r>
      <w:proofErr w:type="spellEnd"/>
      <w:r>
        <w:rPr>
          <w:rFonts w:ascii="Arial" w:eastAsia="Arial" w:hAnsi="Arial" w:cs="Arial"/>
          <w:color w:val="000000"/>
        </w:rPr>
        <w:t xml:space="preserve"> NZ, Allen GL, et al: Differential expression of the nuclear-encoded mitochondrial transcriptome in pediatric septic shock. </w:t>
      </w:r>
      <w:r>
        <w:rPr>
          <w:rFonts w:ascii="Arial" w:eastAsia="Arial" w:hAnsi="Arial" w:cs="Arial"/>
          <w:i/>
          <w:color w:val="000000"/>
        </w:rPr>
        <w:t xml:space="preserve">Crit Care </w:t>
      </w:r>
      <w:r>
        <w:rPr>
          <w:rFonts w:ascii="Arial" w:eastAsia="Arial" w:hAnsi="Arial" w:cs="Arial"/>
          <w:color w:val="000000"/>
        </w:rPr>
        <w:t>2014; 18(6):623</w:t>
      </w:r>
    </w:p>
    <w:p w14:paraId="0000006A"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30.</w:t>
      </w:r>
      <w:r>
        <w:rPr>
          <w:rFonts w:ascii="Arial" w:eastAsia="Arial" w:hAnsi="Arial" w:cs="Arial"/>
          <w:color w:val="000000"/>
        </w:rPr>
        <w:tab/>
        <w:t>Bos LD, Scicluna BP, Ong DY, et al: Understanding</w:t>
      </w:r>
      <w:r>
        <w:rPr>
          <w:rFonts w:ascii="Arial" w:eastAsia="Arial" w:hAnsi="Arial" w:cs="Arial"/>
          <w:color w:val="000000"/>
        </w:rPr>
        <w:t xml:space="preserve"> Heterogeneity in Biological Phenotypes of ARDS by Leukocyte Expression Profiles. </w:t>
      </w:r>
      <w:r>
        <w:rPr>
          <w:rFonts w:ascii="Arial" w:eastAsia="Arial" w:hAnsi="Arial" w:cs="Arial"/>
          <w:i/>
          <w:color w:val="000000"/>
        </w:rPr>
        <w:t xml:space="preserve">Am J Respir Crit Care Med </w:t>
      </w:r>
      <w:r>
        <w:rPr>
          <w:rFonts w:ascii="Arial" w:eastAsia="Arial" w:hAnsi="Arial" w:cs="Arial"/>
          <w:color w:val="000000"/>
        </w:rPr>
        <w:t>2019</w:t>
      </w:r>
    </w:p>
    <w:p w14:paraId="0000006B"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31.</w:t>
      </w:r>
      <w:r>
        <w:rPr>
          <w:rFonts w:ascii="Arial" w:eastAsia="Arial" w:hAnsi="Arial" w:cs="Arial"/>
          <w:color w:val="000000"/>
        </w:rPr>
        <w:tab/>
        <w:t xml:space="preserve">Sinha P, </w:t>
      </w:r>
      <w:proofErr w:type="spellStart"/>
      <w:r>
        <w:rPr>
          <w:rFonts w:ascii="Arial" w:eastAsia="Arial" w:hAnsi="Arial" w:cs="Arial"/>
          <w:color w:val="000000"/>
        </w:rPr>
        <w:t>Delucchi</w:t>
      </w:r>
      <w:proofErr w:type="spellEnd"/>
      <w:r>
        <w:rPr>
          <w:rFonts w:ascii="Arial" w:eastAsia="Arial" w:hAnsi="Arial" w:cs="Arial"/>
          <w:color w:val="000000"/>
        </w:rPr>
        <w:t xml:space="preserve"> KL, McAuley DF, et al: Development and validation of parsimonious algorithms to classify acute respiratory distress syndr</w:t>
      </w:r>
      <w:r>
        <w:rPr>
          <w:rFonts w:ascii="Arial" w:eastAsia="Arial" w:hAnsi="Arial" w:cs="Arial"/>
          <w:color w:val="000000"/>
        </w:rPr>
        <w:t xml:space="preserve">ome phenotypes: a secondary analysis of </w:t>
      </w:r>
      <w:proofErr w:type="spellStart"/>
      <w:r>
        <w:rPr>
          <w:rFonts w:ascii="Arial" w:eastAsia="Arial" w:hAnsi="Arial" w:cs="Arial"/>
          <w:color w:val="000000"/>
        </w:rPr>
        <w:t>randomised</w:t>
      </w:r>
      <w:proofErr w:type="spellEnd"/>
      <w:r>
        <w:rPr>
          <w:rFonts w:ascii="Arial" w:eastAsia="Arial" w:hAnsi="Arial" w:cs="Arial"/>
          <w:color w:val="000000"/>
        </w:rPr>
        <w:t xml:space="preserve"> controlled trials. </w:t>
      </w:r>
      <w:r>
        <w:rPr>
          <w:rFonts w:ascii="Arial" w:eastAsia="Arial" w:hAnsi="Arial" w:cs="Arial"/>
          <w:i/>
          <w:color w:val="000000"/>
        </w:rPr>
        <w:t xml:space="preserve">Lancet Respir Med </w:t>
      </w:r>
      <w:r>
        <w:rPr>
          <w:rFonts w:ascii="Arial" w:eastAsia="Arial" w:hAnsi="Arial" w:cs="Arial"/>
          <w:color w:val="000000"/>
        </w:rPr>
        <w:t>2020; 8(3):247-257</w:t>
      </w:r>
    </w:p>
    <w:p w14:paraId="0000006C"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32.</w:t>
      </w:r>
      <w:r>
        <w:rPr>
          <w:rFonts w:ascii="Arial" w:eastAsia="Arial" w:hAnsi="Arial" w:cs="Arial"/>
          <w:color w:val="000000"/>
        </w:rPr>
        <w:tab/>
        <w:t xml:space="preserve">Genomes </w:t>
      </w:r>
      <w:proofErr w:type="spellStart"/>
      <w:r>
        <w:rPr>
          <w:rFonts w:ascii="Arial" w:eastAsia="Arial" w:hAnsi="Arial" w:cs="Arial"/>
          <w:color w:val="000000"/>
        </w:rPr>
        <w:t>KEoGa</w:t>
      </w:r>
      <w:proofErr w:type="spellEnd"/>
      <w:r>
        <w:rPr>
          <w:rFonts w:ascii="Arial" w:eastAsia="Arial" w:hAnsi="Arial" w:cs="Arial"/>
          <w:color w:val="000000"/>
        </w:rPr>
        <w:t xml:space="preserve">: Pathways of Neurodegeneration - Multiple Diseases. Available at: </w:t>
      </w:r>
      <w:hyperlink r:id="rId14">
        <w:r>
          <w:rPr>
            <w:rFonts w:ascii="Arial" w:eastAsia="Arial" w:hAnsi="Arial" w:cs="Arial"/>
            <w:color w:val="0000FF"/>
            <w:u w:val="single"/>
          </w:rPr>
          <w:t>ht</w:t>
        </w:r>
        <w:r>
          <w:rPr>
            <w:rFonts w:ascii="Arial" w:eastAsia="Arial" w:hAnsi="Arial" w:cs="Arial"/>
            <w:color w:val="0000FF"/>
            <w:u w:val="single"/>
          </w:rPr>
          <w:t>tps://www.genome.jp/pathway/hsa05022+5595</w:t>
        </w:r>
      </w:hyperlink>
      <w:r>
        <w:rPr>
          <w:rFonts w:ascii="Arial" w:eastAsia="Arial" w:hAnsi="Arial" w:cs="Arial"/>
          <w:color w:val="000000"/>
        </w:rPr>
        <w:t>. Accessed October 4, 2021</w:t>
      </w:r>
    </w:p>
    <w:p w14:paraId="0000006D"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33.</w:t>
      </w:r>
      <w:r>
        <w:rPr>
          <w:rFonts w:ascii="Arial" w:eastAsia="Arial" w:hAnsi="Arial" w:cs="Arial"/>
          <w:color w:val="000000"/>
        </w:rPr>
        <w:tab/>
      </w:r>
      <w:proofErr w:type="spellStart"/>
      <w:r>
        <w:rPr>
          <w:rFonts w:ascii="Arial" w:eastAsia="Arial" w:hAnsi="Arial" w:cs="Arial"/>
          <w:color w:val="000000"/>
        </w:rPr>
        <w:t>Lunnon</w:t>
      </w:r>
      <w:proofErr w:type="spellEnd"/>
      <w:r>
        <w:rPr>
          <w:rFonts w:ascii="Arial" w:eastAsia="Arial" w:hAnsi="Arial" w:cs="Arial"/>
          <w:color w:val="000000"/>
        </w:rPr>
        <w:t xml:space="preserve"> K, Keohane A, </w:t>
      </w:r>
      <w:proofErr w:type="spellStart"/>
      <w:r>
        <w:rPr>
          <w:rFonts w:ascii="Arial" w:eastAsia="Arial" w:hAnsi="Arial" w:cs="Arial"/>
          <w:color w:val="000000"/>
        </w:rPr>
        <w:t>Pidsley</w:t>
      </w:r>
      <w:proofErr w:type="spellEnd"/>
      <w:r>
        <w:rPr>
          <w:rFonts w:ascii="Arial" w:eastAsia="Arial" w:hAnsi="Arial" w:cs="Arial"/>
          <w:color w:val="000000"/>
        </w:rPr>
        <w:t xml:space="preserve"> R, et al: Mitochondrial genes are altered in blood early in Alzheimer's disease. </w:t>
      </w:r>
      <w:proofErr w:type="spellStart"/>
      <w:r>
        <w:rPr>
          <w:rFonts w:ascii="Arial" w:eastAsia="Arial" w:hAnsi="Arial" w:cs="Arial"/>
          <w:i/>
          <w:color w:val="000000"/>
        </w:rPr>
        <w:t>Neurobiol</w:t>
      </w:r>
      <w:proofErr w:type="spellEnd"/>
      <w:r>
        <w:rPr>
          <w:rFonts w:ascii="Arial" w:eastAsia="Arial" w:hAnsi="Arial" w:cs="Arial"/>
          <w:i/>
          <w:color w:val="000000"/>
        </w:rPr>
        <w:t xml:space="preserve"> Aging </w:t>
      </w:r>
      <w:r>
        <w:rPr>
          <w:rFonts w:ascii="Arial" w:eastAsia="Arial" w:hAnsi="Arial" w:cs="Arial"/>
          <w:color w:val="000000"/>
        </w:rPr>
        <w:t>2017; 53:36-47</w:t>
      </w:r>
    </w:p>
    <w:p w14:paraId="0000006E"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34.</w:t>
      </w:r>
      <w:r>
        <w:rPr>
          <w:rFonts w:ascii="Arial" w:eastAsia="Arial" w:hAnsi="Arial" w:cs="Arial"/>
          <w:color w:val="000000"/>
        </w:rPr>
        <w:tab/>
        <w:t xml:space="preserve">Tait SW, Green DR: Mitochondria and cell </w:t>
      </w:r>
      <w:proofErr w:type="spellStart"/>
      <w:r>
        <w:rPr>
          <w:rFonts w:ascii="Arial" w:eastAsia="Arial" w:hAnsi="Arial" w:cs="Arial"/>
          <w:color w:val="000000"/>
        </w:rPr>
        <w:t>signalling</w:t>
      </w:r>
      <w:proofErr w:type="spellEnd"/>
      <w:r>
        <w:rPr>
          <w:rFonts w:ascii="Arial" w:eastAsia="Arial" w:hAnsi="Arial" w:cs="Arial"/>
          <w:color w:val="000000"/>
        </w:rPr>
        <w:t xml:space="preserve">. </w:t>
      </w:r>
      <w:r>
        <w:rPr>
          <w:rFonts w:ascii="Arial" w:eastAsia="Arial" w:hAnsi="Arial" w:cs="Arial"/>
          <w:i/>
          <w:color w:val="000000"/>
        </w:rPr>
        <w:t xml:space="preserve">J Cell Sci </w:t>
      </w:r>
      <w:r>
        <w:rPr>
          <w:rFonts w:ascii="Arial" w:eastAsia="Arial" w:hAnsi="Arial" w:cs="Arial"/>
          <w:color w:val="000000"/>
        </w:rPr>
        <w:t>2012; 125(Pt 4):807-815</w:t>
      </w:r>
    </w:p>
    <w:p w14:paraId="0000006F"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35.</w:t>
      </w:r>
      <w:r>
        <w:rPr>
          <w:rFonts w:ascii="Arial" w:eastAsia="Arial" w:hAnsi="Arial" w:cs="Arial"/>
          <w:color w:val="000000"/>
        </w:rPr>
        <w:tab/>
      </w:r>
      <w:proofErr w:type="spellStart"/>
      <w:r>
        <w:rPr>
          <w:rFonts w:ascii="Arial" w:eastAsia="Arial" w:hAnsi="Arial" w:cs="Arial"/>
          <w:color w:val="000000"/>
        </w:rPr>
        <w:t>Menachery</w:t>
      </w:r>
      <w:proofErr w:type="spellEnd"/>
      <w:r>
        <w:rPr>
          <w:rFonts w:ascii="Arial" w:eastAsia="Arial" w:hAnsi="Arial" w:cs="Arial"/>
          <w:color w:val="000000"/>
        </w:rPr>
        <w:t xml:space="preserve"> VD, </w:t>
      </w:r>
      <w:proofErr w:type="spellStart"/>
      <w:r>
        <w:rPr>
          <w:rFonts w:ascii="Arial" w:eastAsia="Arial" w:hAnsi="Arial" w:cs="Arial"/>
          <w:color w:val="000000"/>
        </w:rPr>
        <w:t>Eisfe</w:t>
      </w:r>
      <w:r>
        <w:rPr>
          <w:rFonts w:ascii="Arial" w:eastAsia="Arial" w:hAnsi="Arial" w:cs="Arial"/>
          <w:color w:val="000000"/>
        </w:rPr>
        <w:t>ld</w:t>
      </w:r>
      <w:proofErr w:type="spellEnd"/>
      <w:r>
        <w:rPr>
          <w:rFonts w:ascii="Arial" w:eastAsia="Arial" w:hAnsi="Arial" w:cs="Arial"/>
          <w:color w:val="000000"/>
        </w:rPr>
        <w:t xml:space="preserve"> AJ, Schafer A, et al: Pathogenic influenza viruses and coronaviruses utilize similar and contrasting approaches to control interferon-stimulated gene responses. </w:t>
      </w:r>
      <w:r>
        <w:rPr>
          <w:rFonts w:ascii="Arial" w:eastAsia="Arial" w:hAnsi="Arial" w:cs="Arial"/>
          <w:i/>
          <w:color w:val="000000"/>
        </w:rPr>
        <w:t xml:space="preserve">mBio </w:t>
      </w:r>
      <w:r>
        <w:rPr>
          <w:rFonts w:ascii="Arial" w:eastAsia="Arial" w:hAnsi="Arial" w:cs="Arial"/>
          <w:color w:val="000000"/>
        </w:rPr>
        <w:t>2014; 5(3</w:t>
      </w:r>
      <w:proofErr w:type="gramStart"/>
      <w:r>
        <w:rPr>
          <w:rFonts w:ascii="Arial" w:eastAsia="Arial" w:hAnsi="Arial" w:cs="Arial"/>
          <w:color w:val="000000"/>
        </w:rPr>
        <w:t>):e</w:t>
      </w:r>
      <w:proofErr w:type="gramEnd"/>
      <w:r>
        <w:rPr>
          <w:rFonts w:ascii="Arial" w:eastAsia="Arial" w:hAnsi="Arial" w:cs="Arial"/>
          <w:color w:val="000000"/>
        </w:rPr>
        <w:t>01174-01114</w:t>
      </w:r>
    </w:p>
    <w:p w14:paraId="00000070"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36.</w:t>
      </w:r>
      <w:r>
        <w:rPr>
          <w:rFonts w:ascii="Arial" w:eastAsia="Arial" w:hAnsi="Arial" w:cs="Arial"/>
          <w:color w:val="000000"/>
        </w:rPr>
        <w:tab/>
      </w:r>
      <w:proofErr w:type="spellStart"/>
      <w:r>
        <w:rPr>
          <w:rFonts w:ascii="Arial" w:eastAsia="Arial" w:hAnsi="Arial" w:cs="Arial"/>
          <w:color w:val="000000"/>
        </w:rPr>
        <w:t>Menachery</w:t>
      </w:r>
      <w:proofErr w:type="spellEnd"/>
      <w:r>
        <w:rPr>
          <w:rFonts w:ascii="Arial" w:eastAsia="Arial" w:hAnsi="Arial" w:cs="Arial"/>
          <w:color w:val="000000"/>
        </w:rPr>
        <w:t xml:space="preserve"> VD, Schafer A, Burnum-Johnson KE, et al: MERS-</w:t>
      </w:r>
      <w:proofErr w:type="spellStart"/>
      <w:r>
        <w:rPr>
          <w:rFonts w:ascii="Arial" w:eastAsia="Arial" w:hAnsi="Arial" w:cs="Arial"/>
          <w:color w:val="000000"/>
        </w:rPr>
        <w:t>CoV</w:t>
      </w:r>
      <w:proofErr w:type="spellEnd"/>
      <w:r>
        <w:rPr>
          <w:rFonts w:ascii="Arial" w:eastAsia="Arial" w:hAnsi="Arial" w:cs="Arial"/>
          <w:color w:val="000000"/>
        </w:rPr>
        <w:t xml:space="preserve"> and H5N1 influenza virus antagonize antigen presentation by altering the epigenetic landscape. </w:t>
      </w:r>
      <w:r>
        <w:rPr>
          <w:rFonts w:ascii="Arial" w:eastAsia="Arial" w:hAnsi="Arial" w:cs="Arial"/>
          <w:i/>
          <w:color w:val="000000"/>
        </w:rPr>
        <w:t xml:space="preserve">Proc Natl </w:t>
      </w:r>
      <w:proofErr w:type="spellStart"/>
      <w:r>
        <w:rPr>
          <w:rFonts w:ascii="Arial" w:eastAsia="Arial" w:hAnsi="Arial" w:cs="Arial"/>
          <w:i/>
          <w:color w:val="000000"/>
        </w:rPr>
        <w:t>Acad</w:t>
      </w:r>
      <w:proofErr w:type="spellEnd"/>
      <w:r>
        <w:rPr>
          <w:rFonts w:ascii="Arial" w:eastAsia="Arial" w:hAnsi="Arial" w:cs="Arial"/>
          <w:i/>
          <w:color w:val="000000"/>
        </w:rPr>
        <w:t xml:space="preserve"> Sci U S A </w:t>
      </w:r>
      <w:r>
        <w:rPr>
          <w:rFonts w:ascii="Arial" w:eastAsia="Arial" w:hAnsi="Arial" w:cs="Arial"/>
          <w:color w:val="000000"/>
        </w:rPr>
        <w:t>2018; 115(5</w:t>
      </w:r>
      <w:proofErr w:type="gramStart"/>
      <w:r>
        <w:rPr>
          <w:rFonts w:ascii="Arial" w:eastAsia="Arial" w:hAnsi="Arial" w:cs="Arial"/>
          <w:color w:val="000000"/>
        </w:rPr>
        <w:t>):E</w:t>
      </w:r>
      <w:proofErr w:type="gramEnd"/>
      <w:r>
        <w:rPr>
          <w:rFonts w:ascii="Arial" w:eastAsia="Arial" w:hAnsi="Arial" w:cs="Arial"/>
          <w:color w:val="000000"/>
        </w:rPr>
        <w:t>1012-E1021</w:t>
      </w:r>
    </w:p>
    <w:p w14:paraId="00000071"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37.</w:t>
      </w:r>
      <w:r>
        <w:rPr>
          <w:rFonts w:ascii="Arial" w:eastAsia="Arial" w:hAnsi="Arial" w:cs="Arial"/>
          <w:color w:val="000000"/>
        </w:rPr>
        <w:tab/>
        <w:t>Barnes PJ, Adcock IM, Ito K: Histone acetylation and deacetylation: importance in inflammatory lung diseas</w:t>
      </w:r>
      <w:r>
        <w:rPr>
          <w:rFonts w:ascii="Arial" w:eastAsia="Arial" w:hAnsi="Arial" w:cs="Arial"/>
          <w:color w:val="000000"/>
        </w:rPr>
        <w:t xml:space="preserve">es. </w:t>
      </w:r>
      <w:r>
        <w:rPr>
          <w:rFonts w:ascii="Arial" w:eastAsia="Arial" w:hAnsi="Arial" w:cs="Arial"/>
          <w:i/>
          <w:color w:val="000000"/>
        </w:rPr>
        <w:t xml:space="preserve">Eur Respir J </w:t>
      </w:r>
      <w:r>
        <w:rPr>
          <w:rFonts w:ascii="Arial" w:eastAsia="Arial" w:hAnsi="Arial" w:cs="Arial"/>
          <w:color w:val="000000"/>
        </w:rPr>
        <w:t>2005; 25(3):552-563</w:t>
      </w:r>
    </w:p>
    <w:p w14:paraId="00000072"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38.</w:t>
      </w:r>
      <w:r>
        <w:rPr>
          <w:rFonts w:ascii="Arial" w:eastAsia="Arial" w:hAnsi="Arial" w:cs="Arial"/>
          <w:color w:val="000000"/>
        </w:rPr>
        <w:tab/>
        <w:t xml:space="preserve">Ito K, Ito M, Elliott WM, et al: Decreased histone deacetylase activity in chronic obstructive pulmonary disease. </w:t>
      </w:r>
      <w:r>
        <w:rPr>
          <w:rFonts w:ascii="Arial" w:eastAsia="Arial" w:hAnsi="Arial" w:cs="Arial"/>
          <w:i/>
          <w:color w:val="000000"/>
        </w:rPr>
        <w:t xml:space="preserve">N </w:t>
      </w:r>
      <w:proofErr w:type="spellStart"/>
      <w:r>
        <w:rPr>
          <w:rFonts w:ascii="Arial" w:eastAsia="Arial" w:hAnsi="Arial" w:cs="Arial"/>
          <w:i/>
          <w:color w:val="000000"/>
        </w:rPr>
        <w:t>Engl</w:t>
      </w:r>
      <w:proofErr w:type="spellEnd"/>
      <w:r>
        <w:rPr>
          <w:rFonts w:ascii="Arial" w:eastAsia="Arial" w:hAnsi="Arial" w:cs="Arial"/>
          <w:i/>
          <w:color w:val="000000"/>
        </w:rPr>
        <w:t xml:space="preserve"> J Med </w:t>
      </w:r>
      <w:r>
        <w:rPr>
          <w:rFonts w:ascii="Arial" w:eastAsia="Arial" w:hAnsi="Arial" w:cs="Arial"/>
          <w:color w:val="000000"/>
        </w:rPr>
        <w:t>2005; 352(19):1967-1976</w:t>
      </w:r>
    </w:p>
    <w:p w14:paraId="00000073"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39.</w:t>
      </w:r>
      <w:r>
        <w:rPr>
          <w:rFonts w:ascii="Arial" w:eastAsia="Arial" w:hAnsi="Arial" w:cs="Arial"/>
          <w:color w:val="000000"/>
        </w:rPr>
        <w:tab/>
        <w:t xml:space="preserve">Liao SY, Casanova NG, </w:t>
      </w:r>
      <w:proofErr w:type="spellStart"/>
      <w:r>
        <w:rPr>
          <w:rFonts w:ascii="Arial" w:eastAsia="Arial" w:hAnsi="Arial" w:cs="Arial"/>
          <w:color w:val="000000"/>
        </w:rPr>
        <w:t>Bime</w:t>
      </w:r>
      <w:proofErr w:type="spellEnd"/>
      <w:r>
        <w:rPr>
          <w:rFonts w:ascii="Arial" w:eastAsia="Arial" w:hAnsi="Arial" w:cs="Arial"/>
          <w:color w:val="000000"/>
        </w:rPr>
        <w:t xml:space="preserve"> C, et al: Identification of early</w:t>
      </w:r>
      <w:r>
        <w:rPr>
          <w:rFonts w:ascii="Arial" w:eastAsia="Arial" w:hAnsi="Arial" w:cs="Arial"/>
          <w:color w:val="000000"/>
        </w:rPr>
        <w:t xml:space="preserve"> and intermediate biomarkers for ARDS mortality by multi-</w:t>
      </w:r>
      <w:proofErr w:type="spellStart"/>
      <w:r>
        <w:rPr>
          <w:rFonts w:ascii="Arial" w:eastAsia="Arial" w:hAnsi="Arial" w:cs="Arial"/>
          <w:color w:val="000000"/>
        </w:rPr>
        <w:t>omic</w:t>
      </w:r>
      <w:proofErr w:type="spellEnd"/>
      <w:r>
        <w:rPr>
          <w:rFonts w:ascii="Arial" w:eastAsia="Arial" w:hAnsi="Arial" w:cs="Arial"/>
          <w:color w:val="000000"/>
        </w:rPr>
        <w:t xml:space="preserve"> approaches. </w:t>
      </w:r>
      <w:r>
        <w:rPr>
          <w:rFonts w:ascii="Arial" w:eastAsia="Arial" w:hAnsi="Arial" w:cs="Arial"/>
          <w:i/>
          <w:color w:val="000000"/>
        </w:rPr>
        <w:t xml:space="preserve">Sci Rep </w:t>
      </w:r>
      <w:r>
        <w:rPr>
          <w:rFonts w:ascii="Arial" w:eastAsia="Arial" w:hAnsi="Arial" w:cs="Arial"/>
          <w:color w:val="000000"/>
        </w:rPr>
        <w:t>2021; 11(1):18874</w:t>
      </w:r>
    </w:p>
    <w:p w14:paraId="00000074" w14:textId="77777777" w:rsidR="0067324D" w:rsidRDefault="008D1EEA">
      <w:pPr>
        <w:pBdr>
          <w:top w:val="nil"/>
          <w:left w:val="nil"/>
          <w:bottom w:val="nil"/>
          <w:right w:val="nil"/>
          <w:between w:val="nil"/>
        </w:pBdr>
        <w:spacing w:after="0" w:line="240" w:lineRule="auto"/>
        <w:ind w:left="360" w:hanging="360"/>
        <w:rPr>
          <w:rFonts w:ascii="Arial" w:eastAsia="Arial" w:hAnsi="Arial" w:cs="Arial"/>
          <w:color w:val="000000"/>
        </w:rPr>
      </w:pPr>
      <w:r>
        <w:rPr>
          <w:rFonts w:ascii="Arial" w:eastAsia="Arial" w:hAnsi="Arial" w:cs="Arial"/>
          <w:color w:val="000000"/>
        </w:rPr>
        <w:t>40.</w:t>
      </w:r>
      <w:r>
        <w:rPr>
          <w:rFonts w:ascii="Arial" w:eastAsia="Arial" w:hAnsi="Arial" w:cs="Arial"/>
          <w:color w:val="000000"/>
        </w:rPr>
        <w:tab/>
        <w:t xml:space="preserve">Zhang S, Wu Z, </w:t>
      </w:r>
      <w:proofErr w:type="spellStart"/>
      <w:r>
        <w:rPr>
          <w:rFonts w:ascii="Arial" w:eastAsia="Arial" w:hAnsi="Arial" w:cs="Arial"/>
          <w:color w:val="000000"/>
        </w:rPr>
        <w:t>Xie</w:t>
      </w:r>
      <w:proofErr w:type="spellEnd"/>
      <w:r>
        <w:rPr>
          <w:rFonts w:ascii="Arial" w:eastAsia="Arial" w:hAnsi="Arial" w:cs="Arial"/>
          <w:color w:val="000000"/>
        </w:rPr>
        <w:t xml:space="preserve"> J, et al: DNA methylation exploration for ARDS: a multi-omics and multi-microarray interrelated analysis. </w:t>
      </w:r>
      <w:r>
        <w:rPr>
          <w:rFonts w:ascii="Arial" w:eastAsia="Arial" w:hAnsi="Arial" w:cs="Arial"/>
          <w:i/>
          <w:color w:val="000000"/>
        </w:rPr>
        <w:t xml:space="preserve">J </w:t>
      </w:r>
      <w:proofErr w:type="spellStart"/>
      <w:r>
        <w:rPr>
          <w:rFonts w:ascii="Arial" w:eastAsia="Arial" w:hAnsi="Arial" w:cs="Arial"/>
          <w:i/>
          <w:color w:val="000000"/>
        </w:rPr>
        <w:t>Transl</w:t>
      </w:r>
      <w:proofErr w:type="spellEnd"/>
      <w:r>
        <w:rPr>
          <w:rFonts w:ascii="Arial" w:eastAsia="Arial" w:hAnsi="Arial" w:cs="Arial"/>
          <w:i/>
          <w:color w:val="000000"/>
        </w:rPr>
        <w:t xml:space="preserve"> Med </w:t>
      </w:r>
      <w:r>
        <w:rPr>
          <w:rFonts w:ascii="Arial" w:eastAsia="Arial" w:hAnsi="Arial" w:cs="Arial"/>
          <w:color w:val="000000"/>
        </w:rPr>
        <w:t>2019; 17(1):34</w:t>
      </w:r>
      <w:r>
        <w:rPr>
          <w:rFonts w:ascii="Arial" w:eastAsia="Arial" w:hAnsi="Arial" w:cs="Arial"/>
          <w:color w:val="000000"/>
        </w:rPr>
        <w:t>5</w:t>
      </w:r>
    </w:p>
    <w:p w14:paraId="00000075" w14:textId="77777777" w:rsidR="0067324D" w:rsidRDefault="008D1EEA">
      <w:pPr>
        <w:pBdr>
          <w:top w:val="nil"/>
          <w:left w:val="nil"/>
          <w:bottom w:val="nil"/>
          <w:right w:val="nil"/>
          <w:between w:val="nil"/>
        </w:pBdr>
        <w:spacing w:line="240" w:lineRule="auto"/>
        <w:ind w:left="360" w:hanging="360"/>
        <w:rPr>
          <w:rFonts w:ascii="Arial" w:eastAsia="Arial" w:hAnsi="Arial" w:cs="Arial"/>
          <w:color w:val="000000"/>
        </w:rPr>
      </w:pPr>
      <w:r>
        <w:rPr>
          <w:rFonts w:ascii="Arial" w:eastAsia="Arial" w:hAnsi="Arial" w:cs="Arial"/>
          <w:color w:val="000000"/>
        </w:rPr>
        <w:lastRenderedPageBreak/>
        <w:t>41.</w:t>
      </w:r>
      <w:r>
        <w:rPr>
          <w:rFonts w:ascii="Arial" w:eastAsia="Arial" w:hAnsi="Arial" w:cs="Arial"/>
          <w:color w:val="000000"/>
        </w:rPr>
        <w:tab/>
        <w:t xml:space="preserve">Grunwell JR, Rad MG, Stephenson ST, et al: Machine Learning-Based Discovery of a Gene Expression Signature in Pediatric Acute Respiratory Distress Syndrome. </w:t>
      </w:r>
      <w:r>
        <w:rPr>
          <w:rFonts w:ascii="Arial" w:eastAsia="Arial" w:hAnsi="Arial" w:cs="Arial"/>
          <w:i/>
          <w:color w:val="000000"/>
        </w:rPr>
        <w:t xml:space="preserve">Crit Care </w:t>
      </w:r>
      <w:proofErr w:type="spellStart"/>
      <w:r>
        <w:rPr>
          <w:rFonts w:ascii="Arial" w:eastAsia="Arial" w:hAnsi="Arial" w:cs="Arial"/>
          <w:i/>
          <w:color w:val="000000"/>
        </w:rPr>
        <w:t>Explor</w:t>
      </w:r>
      <w:proofErr w:type="spellEnd"/>
      <w:r>
        <w:rPr>
          <w:rFonts w:ascii="Arial" w:eastAsia="Arial" w:hAnsi="Arial" w:cs="Arial"/>
          <w:i/>
          <w:color w:val="000000"/>
        </w:rPr>
        <w:t xml:space="preserve"> </w:t>
      </w:r>
      <w:r>
        <w:rPr>
          <w:rFonts w:ascii="Arial" w:eastAsia="Arial" w:hAnsi="Arial" w:cs="Arial"/>
          <w:color w:val="000000"/>
        </w:rPr>
        <w:t>2021; 3(6</w:t>
      </w:r>
      <w:proofErr w:type="gramStart"/>
      <w:r>
        <w:rPr>
          <w:rFonts w:ascii="Arial" w:eastAsia="Arial" w:hAnsi="Arial" w:cs="Arial"/>
          <w:color w:val="000000"/>
        </w:rPr>
        <w:t>):e</w:t>
      </w:r>
      <w:proofErr w:type="gramEnd"/>
      <w:r>
        <w:rPr>
          <w:rFonts w:ascii="Arial" w:eastAsia="Arial" w:hAnsi="Arial" w:cs="Arial"/>
          <w:color w:val="000000"/>
        </w:rPr>
        <w:t>0431</w:t>
      </w:r>
    </w:p>
    <w:p w14:paraId="00000076" w14:textId="77777777" w:rsidR="0067324D" w:rsidRDefault="008D1EEA">
      <w:pPr>
        <w:spacing w:after="0" w:line="240" w:lineRule="auto"/>
        <w:ind w:left="360" w:hanging="360"/>
        <w:rPr>
          <w:rFonts w:ascii="Arial" w:eastAsia="Arial" w:hAnsi="Arial" w:cs="Arial"/>
        </w:rPr>
      </w:pPr>
      <w:r>
        <w:br w:type="page"/>
      </w:r>
    </w:p>
    <w:p w14:paraId="00000077" w14:textId="77777777" w:rsidR="0067324D" w:rsidRDefault="008D1EEA">
      <w:pPr>
        <w:spacing w:line="480" w:lineRule="auto"/>
        <w:rPr>
          <w:rFonts w:ascii="Arial" w:eastAsia="Arial" w:hAnsi="Arial" w:cs="Arial"/>
          <w:b/>
        </w:rPr>
      </w:pPr>
      <w:r>
        <w:rPr>
          <w:rFonts w:ascii="Arial" w:eastAsia="Arial" w:hAnsi="Arial" w:cs="Arial"/>
          <w:b/>
        </w:rPr>
        <w:lastRenderedPageBreak/>
        <w:t>Figure Legends</w:t>
      </w:r>
    </w:p>
    <w:p w14:paraId="00000078" w14:textId="77777777" w:rsidR="0067324D" w:rsidRDefault="008D1EEA">
      <w:pPr>
        <w:spacing w:after="0" w:line="480" w:lineRule="auto"/>
        <w:rPr>
          <w:rFonts w:ascii="Arial" w:eastAsia="Arial" w:hAnsi="Arial" w:cs="Arial"/>
          <w:color w:val="000000"/>
        </w:rPr>
      </w:pPr>
      <w:r>
        <w:rPr>
          <w:rFonts w:ascii="Arial" w:eastAsia="Arial" w:hAnsi="Arial" w:cs="Arial"/>
          <w:b/>
          <w:color w:val="000000"/>
        </w:rPr>
        <w:t>Figure 1.</w:t>
      </w:r>
      <w:r>
        <w:rPr>
          <w:rFonts w:ascii="Arial" w:eastAsia="Arial" w:hAnsi="Arial" w:cs="Arial"/>
          <w:color w:val="000000"/>
        </w:rPr>
        <w:t xml:space="preserve"> Bar chart with number of genes represented in each KEGG pathway following differential gene expression analysis of pediatric acute respiratory distress syndrome (PARDS) versus healthy controls followed by stability selection using a collinearity threshold</w:t>
      </w:r>
      <w:r>
        <w:rPr>
          <w:rFonts w:ascii="Arial" w:eastAsia="Arial" w:hAnsi="Arial" w:cs="Arial"/>
          <w:color w:val="000000"/>
        </w:rPr>
        <w:t xml:space="preserve"> of 0.95. </w:t>
      </w:r>
      <w:r>
        <w:rPr>
          <w:rFonts w:ascii="Arial" w:eastAsia="Arial" w:hAnsi="Arial" w:cs="Arial"/>
          <w:b/>
          <w:color w:val="000000"/>
        </w:rPr>
        <w:t>A)</w:t>
      </w:r>
      <w:r>
        <w:rPr>
          <w:rFonts w:ascii="Arial" w:eastAsia="Arial" w:hAnsi="Arial" w:cs="Arial"/>
          <w:color w:val="000000"/>
        </w:rPr>
        <w:t xml:space="preserve"> Mild PARDS (P/F = 200-300) from </w:t>
      </w:r>
      <w:r>
        <w:rPr>
          <w:rFonts w:ascii="Arial" w:eastAsia="Arial" w:hAnsi="Arial" w:cs="Arial"/>
        </w:rPr>
        <w:t>GSE147902 compared with healthy controls from</w:t>
      </w:r>
      <w:r>
        <w:rPr>
          <w:rFonts w:ascii="Arial" w:eastAsia="Arial" w:hAnsi="Arial" w:cs="Arial"/>
          <w:color w:val="000000"/>
        </w:rPr>
        <w:t xml:space="preserve"> </w:t>
      </w:r>
      <w:r>
        <w:rPr>
          <w:rFonts w:ascii="Arial" w:eastAsia="Arial" w:hAnsi="Arial" w:cs="Arial"/>
        </w:rPr>
        <w:t xml:space="preserve">GSE66099. </w:t>
      </w:r>
      <w:r>
        <w:rPr>
          <w:rFonts w:ascii="Arial" w:eastAsia="Arial" w:hAnsi="Arial" w:cs="Arial"/>
          <w:b/>
        </w:rPr>
        <w:t>B)</w:t>
      </w:r>
      <w:r>
        <w:rPr>
          <w:rFonts w:ascii="Arial" w:eastAsia="Arial" w:hAnsi="Arial" w:cs="Arial"/>
        </w:rPr>
        <w:t xml:space="preserve"> Moderate/Severe PARDS (P/F &lt; 200) from GSE147902 compared with healthy controls from</w:t>
      </w:r>
      <w:r>
        <w:rPr>
          <w:rFonts w:ascii="Arial" w:eastAsia="Arial" w:hAnsi="Arial" w:cs="Arial"/>
          <w:color w:val="000000"/>
        </w:rPr>
        <w:t xml:space="preserve"> </w:t>
      </w:r>
      <w:r>
        <w:rPr>
          <w:rFonts w:ascii="Arial" w:eastAsia="Arial" w:hAnsi="Arial" w:cs="Arial"/>
        </w:rPr>
        <w:t>GSE66099.</w:t>
      </w:r>
    </w:p>
    <w:p w14:paraId="00000079" w14:textId="77777777" w:rsidR="0067324D" w:rsidRDefault="008D1EEA">
      <w:pPr>
        <w:spacing w:after="0" w:line="480" w:lineRule="auto"/>
        <w:rPr>
          <w:rFonts w:ascii="Arial" w:eastAsia="Arial" w:hAnsi="Arial" w:cs="Arial"/>
          <w:color w:val="000000"/>
        </w:rPr>
      </w:pPr>
      <w:r>
        <w:rPr>
          <w:rFonts w:ascii="Arial" w:eastAsia="Arial" w:hAnsi="Arial" w:cs="Arial"/>
          <w:b/>
          <w:color w:val="000000"/>
        </w:rPr>
        <w:t xml:space="preserve">Figure 2. </w:t>
      </w:r>
      <w:r>
        <w:rPr>
          <w:rFonts w:ascii="Arial" w:eastAsia="Arial" w:hAnsi="Arial" w:cs="Arial"/>
          <w:color w:val="000000"/>
        </w:rPr>
        <w:t>Bar chart with number of genes represented in e</w:t>
      </w:r>
      <w:r>
        <w:rPr>
          <w:rFonts w:ascii="Arial" w:eastAsia="Arial" w:hAnsi="Arial" w:cs="Arial"/>
          <w:color w:val="000000"/>
        </w:rPr>
        <w:t xml:space="preserve">ach KEGG pathway following stability selection of moderate/severe pediatric acute respiratory distress syndrome (PARDS; </w:t>
      </w:r>
      <w:r>
        <w:rPr>
          <w:rFonts w:ascii="Arial" w:eastAsia="Arial" w:hAnsi="Arial" w:cs="Arial"/>
        </w:rPr>
        <w:t>P/F &lt; 200</w:t>
      </w:r>
      <w:r>
        <w:rPr>
          <w:rFonts w:ascii="Arial" w:eastAsia="Arial" w:hAnsi="Arial" w:cs="Arial"/>
          <w:color w:val="000000"/>
        </w:rPr>
        <w:t>) versus mild PARDS (P/F = 200-300) from GSE147902.</w:t>
      </w:r>
    </w:p>
    <w:p w14:paraId="0000007A" w14:textId="77777777" w:rsidR="0067324D" w:rsidRDefault="008D1EEA">
      <w:pPr>
        <w:spacing w:after="0" w:line="480" w:lineRule="auto"/>
        <w:rPr>
          <w:rFonts w:ascii="Arial" w:eastAsia="Arial" w:hAnsi="Arial" w:cs="Arial"/>
          <w:b/>
          <w:color w:val="000000"/>
        </w:rPr>
      </w:pPr>
      <w:r>
        <w:rPr>
          <w:rFonts w:ascii="Arial" w:eastAsia="Arial" w:hAnsi="Arial" w:cs="Arial"/>
          <w:b/>
          <w:color w:val="000000"/>
        </w:rPr>
        <w:t>Figure 3.</w:t>
      </w:r>
      <w:r>
        <w:rPr>
          <w:rFonts w:ascii="Arial" w:eastAsia="Arial" w:hAnsi="Arial" w:cs="Arial"/>
          <w:color w:val="000000"/>
        </w:rPr>
        <w:t xml:space="preserve"> AUROC and AUPRC curves for different number of genes (12, 21, 48,</w:t>
      </w:r>
      <w:r>
        <w:rPr>
          <w:rFonts w:ascii="Arial" w:eastAsia="Arial" w:hAnsi="Arial" w:cs="Arial"/>
          <w:color w:val="000000"/>
        </w:rPr>
        <w:t xml:space="preserve"> 69, 92, 185) selected to model moderate/severe pediatric acute respiratory distress syndrome (PARDS; </w:t>
      </w:r>
      <w:r>
        <w:rPr>
          <w:rFonts w:ascii="Arial" w:eastAsia="Arial" w:hAnsi="Arial" w:cs="Arial"/>
        </w:rPr>
        <w:t>P/F &lt; 200</w:t>
      </w:r>
      <w:r>
        <w:rPr>
          <w:rFonts w:ascii="Arial" w:eastAsia="Arial" w:hAnsi="Arial" w:cs="Arial"/>
          <w:color w:val="000000"/>
        </w:rPr>
        <w:t xml:space="preserve">) versus mild PARDS (P/F = 200-300). </w:t>
      </w:r>
      <w:r>
        <w:rPr>
          <w:rFonts w:ascii="Arial" w:eastAsia="Arial" w:hAnsi="Arial" w:cs="Arial"/>
          <w:b/>
          <w:color w:val="000000"/>
        </w:rPr>
        <w:t xml:space="preserve">A) </w:t>
      </w:r>
      <w:r>
        <w:rPr>
          <w:rFonts w:ascii="Arial" w:eastAsia="Arial" w:hAnsi="Arial" w:cs="Arial"/>
          <w:color w:val="000000"/>
        </w:rPr>
        <w:t xml:space="preserve">AUROC and </w:t>
      </w:r>
      <w:r>
        <w:rPr>
          <w:rFonts w:ascii="Arial" w:eastAsia="Arial" w:hAnsi="Arial" w:cs="Arial"/>
          <w:b/>
          <w:color w:val="000000"/>
        </w:rPr>
        <w:t>B)</w:t>
      </w:r>
      <w:r>
        <w:rPr>
          <w:rFonts w:ascii="Arial" w:eastAsia="Arial" w:hAnsi="Arial" w:cs="Arial"/>
          <w:color w:val="000000"/>
        </w:rPr>
        <w:t xml:space="preserve"> AUPRC from GSE147902. </w:t>
      </w:r>
      <w:r>
        <w:rPr>
          <w:rFonts w:ascii="Arial" w:eastAsia="Arial" w:hAnsi="Arial" w:cs="Arial"/>
          <w:b/>
          <w:color w:val="000000"/>
        </w:rPr>
        <w:t xml:space="preserve">C) </w:t>
      </w:r>
      <w:r>
        <w:rPr>
          <w:rFonts w:ascii="Arial" w:eastAsia="Arial" w:hAnsi="Arial" w:cs="Arial"/>
          <w:color w:val="000000"/>
        </w:rPr>
        <w:t xml:space="preserve">AUROC and </w:t>
      </w:r>
      <w:r>
        <w:rPr>
          <w:rFonts w:ascii="Arial" w:eastAsia="Arial" w:hAnsi="Arial" w:cs="Arial"/>
          <w:b/>
          <w:color w:val="000000"/>
        </w:rPr>
        <w:t>D)</w:t>
      </w:r>
      <w:r>
        <w:rPr>
          <w:rFonts w:ascii="Arial" w:eastAsia="Arial" w:hAnsi="Arial" w:cs="Arial"/>
          <w:color w:val="000000"/>
        </w:rPr>
        <w:t xml:space="preserve"> AUPRC from GSE66099.</w:t>
      </w:r>
    </w:p>
    <w:p w14:paraId="0000007B" w14:textId="77777777" w:rsidR="0067324D" w:rsidRDefault="008D1EEA">
      <w:pPr>
        <w:shd w:val="clear" w:color="auto" w:fill="FFFFFF"/>
        <w:spacing w:after="0" w:line="480" w:lineRule="auto"/>
        <w:rPr>
          <w:rFonts w:ascii="Arial" w:eastAsia="Arial" w:hAnsi="Arial" w:cs="Arial"/>
          <w:color w:val="000000"/>
        </w:rPr>
      </w:pPr>
      <w:r>
        <w:rPr>
          <w:rFonts w:ascii="Arial" w:eastAsia="Arial" w:hAnsi="Arial" w:cs="Arial"/>
          <w:b/>
          <w:color w:val="000000"/>
        </w:rPr>
        <w:t>Figure 4.</w:t>
      </w:r>
      <w:sdt>
        <w:sdtPr>
          <w:tag w:val="goog_rdk_19"/>
          <w:id w:val="-1887786942"/>
        </w:sdtPr>
        <w:sdtEndPr/>
        <w:sdtContent>
          <w:r>
            <w:rPr>
              <w:rFonts w:ascii="Arial Unicode MS" w:eastAsia="Arial Unicode MS" w:hAnsi="Arial Unicode MS" w:cs="Arial Unicode MS"/>
              <w:color w:val="000000"/>
            </w:rPr>
            <w:t xml:space="preserve"> KEGG pathway analysis b</w:t>
          </w:r>
          <w:r>
            <w:rPr>
              <w:rFonts w:ascii="Arial Unicode MS" w:eastAsia="Arial Unicode MS" w:hAnsi="Arial Unicode MS" w:cs="Arial Unicode MS"/>
              <w:color w:val="000000"/>
            </w:rPr>
            <w:t>ar chart with number of genes for the overlapping 185 stability selected ranked genes from GSE147902 and GSE66099 comparing children with a P/F &lt; 200 with a P/F = ≥ 200.</w:t>
          </w:r>
        </w:sdtContent>
      </w:sdt>
    </w:p>
    <w:p w14:paraId="0000007C" w14:textId="77777777" w:rsidR="0067324D" w:rsidRDefault="008D1EEA">
      <w:pPr>
        <w:spacing w:after="0" w:line="480" w:lineRule="auto"/>
        <w:rPr>
          <w:rFonts w:ascii="Arial" w:eastAsia="Arial" w:hAnsi="Arial" w:cs="Arial"/>
          <w:color w:val="000000"/>
        </w:rPr>
      </w:pPr>
      <w:r>
        <w:br w:type="page"/>
      </w:r>
    </w:p>
    <w:p w14:paraId="0000007D" w14:textId="77777777" w:rsidR="0067324D" w:rsidRDefault="008D1EEA">
      <w:pPr>
        <w:spacing w:after="0" w:line="240" w:lineRule="auto"/>
        <w:rPr>
          <w:rFonts w:ascii="Arial" w:eastAsia="Arial" w:hAnsi="Arial" w:cs="Arial"/>
          <w:b/>
        </w:rPr>
      </w:pPr>
      <w:r>
        <w:rPr>
          <w:rFonts w:ascii="Arial" w:eastAsia="Arial" w:hAnsi="Arial" w:cs="Arial"/>
          <w:b/>
        </w:rPr>
        <w:lastRenderedPageBreak/>
        <w:t>Table 1. Demographic and Clinical Characteristics of Cohort Participants</w:t>
      </w:r>
    </w:p>
    <w:tbl>
      <w:tblPr>
        <w:tblStyle w:val="a"/>
        <w:tblW w:w="986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3618"/>
        <w:gridCol w:w="2042"/>
        <w:gridCol w:w="1523"/>
        <w:gridCol w:w="1342"/>
        <w:gridCol w:w="1342"/>
      </w:tblGrid>
      <w:tr w:rsidR="0067324D" w14:paraId="2A19596D" w14:textId="77777777" w:rsidTr="00673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000007E" w14:textId="77777777" w:rsidR="0067324D" w:rsidRDefault="0067324D">
            <w:pPr>
              <w:jc w:val="center"/>
              <w:rPr>
                <w:rFonts w:ascii="Arial" w:eastAsia="Arial" w:hAnsi="Arial" w:cs="Arial"/>
              </w:rPr>
            </w:pPr>
          </w:p>
        </w:tc>
        <w:tc>
          <w:tcPr>
            <w:tcW w:w="3565" w:type="dxa"/>
            <w:gridSpan w:val="2"/>
          </w:tcPr>
          <w:p w14:paraId="0000007F" w14:textId="77777777" w:rsidR="0067324D" w:rsidRDefault="008D1EE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GSE66099</w:t>
            </w:r>
          </w:p>
          <w:p w14:paraId="00000080" w14:textId="77777777" w:rsidR="0067324D" w:rsidRDefault="008D1EE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w:t>
            </w:r>
            <w:r>
              <w:rPr>
                <w:rFonts w:ascii="Arial" w:eastAsia="Arial" w:hAnsi="Arial" w:cs="Arial"/>
                <w:vertAlign w:val="subscript"/>
              </w:rPr>
              <w:t>a</w:t>
            </w:r>
            <w:r>
              <w:rPr>
                <w:rFonts w:ascii="Arial" w:eastAsia="Arial" w:hAnsi="Arial" w:cs="Arial"/>
              </w:rPr>
              <w:t>O</w:t>
            </w:r>
            <w:r>
              <w:rPr>
                <w:rFonts w:ascii="Arial" w:eastAsia="Arial" w:hAnsi="Arial" w:cs="Arial"/>
                <w:vertAlign w:val="subscript"/>
              </w:rPr>
              <w:t>2</w:t>
            </w:r>
            <w:r>
              <w:rPr>
                <w:rFonts w:ascii="Arial" w:eastAsia="Arial" w:hAnsi="Arial" w:cs="Arial"/>
              </w:rPr>
              <w:t>/F</w:t>
            </w:r>
            <w:r>
              <w:rPr>
                <w:rFonts w:ascii="Arial" w:eastAsia="Arial" w:hAnsi="Arial" w:cs="Arial"/>
                <w:vertAlign w:val="subscript"/>
              </w:rPr>
              <w:t>i</w:t>
            </w:r>
            <w:r>
              <w:rPr>
                <w:rFonts w:ascii="Arial" w:eastAsia="Arial" w:hAnsi="Arial" w:cs="Arial"/>
              </w:rPr>
              <w:t>O</w:t>
            </w:r>
            <w:r>
              <w:rPr>
                <w:rFonts w:ascii="Arial" w:eastAsia="Arial" w:hAnsi="Arial" w:cs="Arial"/>
                <w:vertAlign w:val="subscript"/>
              </w:rPr>
              <w:t>2</w:t>
            </w:r>
          </w:p>
        </w:tc>
        <w:tc>
          <w:tcPr>
            <w:tcW w:w="2684" w:type="dxa"/>
            <w:gridSpan w:val="2"/>
          </w:tcPr>
          <w:p w14:paraId="00000082" w14:textId="77777777" w:rsidR="0067324D" w:rsidRDefault="008D1EE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GSE147902</w:t>
            </w:r>
          </w:p>
          <w:p w14:paraId="00000083" w14:textId="77777777" w:rsidR="0067324D" w:rsidRDefault="008D1EE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w:t>
            </w:r>
            <w:r>
              <w:rPr>
                <w:rFonts w:ascii="Arial" w:eastAsia="Arial" w:hAnsi="Arial" w:cs="Arial"/>
                <w:vertAlign w:val="subscript"/>
              </w:rPr>
              <w:t>a</w:t>
            </w:r>
            <w:r>
              <w:rPr>
                <w:rFonts w:ascii="Arial" w:eastAsia="Arial" w:hAnsi="Arial" w:cs="Arial"/>
              </w:rPr>
              <w:t>O</w:t>
            </w:r>
            <w:r>
              <w:rPr>
                <w:rFonts w:ascii="Arial" w:eastAsia="Arial" w:hAnsi="Arial" w:cs="Arial"/>
                <w:vertAlign w:val="subscript"/>
              </w:rPr>
              <w:t>2</w:t>
            </w:r>
            <w:r>
              <w:rPr>
                <w:rFonts w:ascii="Arial" w:eastAsia="Arial" w:hAnsi="Arial" w:cs="Arial"/>
              </w:rPr>
              <w:t>/F</w:t>
            </w:r>
            <w:r>
              <w:rPr>
                <w:rFonts w:ascii="Arial" w:eastAsia="Arial" w:hAnsi="Arial" w:cs="Arial"/>
                <w:vertAlign w:val="subscript"/>
              </w:rPr>
              <w:t>i</w:t>
            </w:r>
            <w:r>
              <w:rPr>
                <w:rFonts w:ascii="Arial" w:eastAsia="Arial" w:hAnsi="Arial" w:cs="Arial"/>
              </w:rPr>
              <w:t>O</w:t>
            </w:r>
            <w:r>
              <w:rPr>
                <w:rFonts w:ascii="Arial" w:eastAsia="Arial" w:hAnsi="Arial" w:cs="Arial"/>
                <w:vertAlign w:val="subscript"/>
              </w:rPr>
              <w:t>2</w:t>
            </w:r>
          </w:p>
        </w:tc>
      </w:tr>
      <w:tr w:rsidR="0067324D" w14:paraId="5120D143"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FFFFFF"/>
          </w:tcPr>
          <w:p w14:paraId="00000085" w14:textId="77777777" w:rsidR="0067324D" w:rsidRDefault="008D1EEA">
            <w:pPr>
              <w:jc w:val="center"/>
              <w:rPr>
                <w:rFonts w:ascii="Arial" w:eastAsia="Arial" w:hAnsi="Arial" w:cs="Arial"/>
              </w:rPr>
            </w:pPr>
            <w:r>
              <w:rPr>
                <w:rFonts w:ascii="Arial" w:eastAsia="Arial" w:hAnsi="Arial" w:cs="Arial"/>
              </w:rPr>
              <w:t>Characteristics</w:t>
            </w:r>
          </w:p>
        </w:tc>
        <w:tc>
          <w:tcPr>
            <w:tcW w:w="2042" w:type="dxa"/>
            <w:shd w:val="clear" w:color="auto" w:fill="FFFFFF"/>
          </w:tcPr>
          <w:p w14:paraId="00000086"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rPr>
              <w:t>&lt; 200</w:t>
            </w:r>
          </w:p>
          <w:p w14:paraId="00000087"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i/>
              </w:rPr>
              <w:t>n</w:t>
            </w:r>
            <w:r>
              <w:rPr>
                <w:rFonts w:ascii="Arial" w:eastAsia="Arial" w:hAnsi="Arial" w:cs="Arial"/>
                <w:b/>
              </w:rPr>
              <w:t xml:space="preserve"> = 65</w:t>
            </w:r>
          </w:p>
        </w:tc>
        <w:tc>
          <w:tcPr>
            <w:tcW w:w="1523" w:type="dxa"/>
            <w:shd w:val="clear" w:color="auto" w:fill="FFFFFF"/>
          </w:tcPr>
          <w:p w14:paraId="00000088"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sdt>
              <w:sdtPr>
                <w:tag w:val="goog_rdk_20"/>
                <w:id w:val="1393617223"/>
              </w:sdtPr>
              <w:sdtEndPr/>
              <w:sdtContent>
                <w:r>
                  <w:rPr>
                    <w:rFonts w:ascii="Arial Unicode MS" w:eastAsia="Arial Unicode MS" w:hAnsi="Arial Unicode MS" w:cs="Arial Unicode MS"/>
                    <w:b/>
                  </w:rPr>
                  <w:t>≥ 200</w:t>
                </w:r>
              </w:sdtContent>
            </w:sdt>
          </w:p>
          <w:p w14:paraId="00000089"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i/>
              </w:rPr>
              <w:t>n</w:t>
            </w:r>
            <w:r>
              <w:rPr>
                <w:rFonts w:ascii="Arial" w:eastAsia="Arial" w:hAnsi="Arial" w:cs="Arial"/>
                <w:b/>
              </w:rPr>
              <w:t xml:space="preserve"> = 99</w:t>
            </w:r>
          </w:p>
        </w:tc>
        <w:tc>
          <w:tcPr>
            <w:tcW w:w="1342" w:type="dxa"/>
            <w:shd w:val="clear" w:color="auto" w:fill="FFFFFF"/>
          </w:tcPr>
          <w:p w14:paraId="0000008A"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rPr>
              <w:t>&lt; 200</w:t>
            </w:r>
          </w:p>
          <w:p w14:paraId="0000008B"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i/>
              </w:rPr>
              <w:t>n</w:t>
            </w:r>
            <w:r>
              <w:rPr>
                <w:rFonts w:ascii="Arial" w:eastAsia="Arial" w:hAnsi="Arial" w:cs="Arial"/>
                <w:b/>
              </w:rPr>
              <w:t xml:space="preserve"> = 26</w:t>
            </w:r>
          </w:p>
        </w:tc>
        <w:tc>
          <w:tcPr>
            <w:tcW w:w="1342" w:type="dxa"/>
            <w:shd w:val="clear" w:color="auto" w:fill="FFFFFF"/>
          </w:tcPr>
          <w:p w14:paraId="0000008C"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rPr>
              <w:t>200-299</w:t>
            </w:r>
          </w:p>
          <w:p w14:paraId="0000008D"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i/>
              </w:rPr>
              <w:t>n</w:t>
            </w:r>
            <w:r>
              <w:rPr>
                <w:rFonts w:ascii="Arial" w:eastAsia="Arial" w:hAnsi="Arial" w:cs="Arial"/>
                <w:b/>
              </w:rPr>
              <w:t xml:space="preserve"> = 70</w:t>
            </w:r>
          </w:p>
        </w:tc>
      </w:tr>
      <w:tr w:rsidR="0067324D" w14:paraId="7308D5F9" w14:textId="77777777" w:rsidTr="0067324D">
        <w:tc>
          <w:tcPr>
            <w:cnfStyle w:val="001000000000" w:firstRow="0" w:lastRow="0" w:firstColumn="1" w:lastColumn="0" w:oddVBand="0" w:evenVBand="0" w:oddHBand="0" w:evenHBand="0" w:firstRowFirstColumn="0" w:firstRowLastColumn="0" w:lastRowFirstColumn="0" w:lastRowLastColumn="0"/>
            <w:tcW w:w="3618" w:type="dxa"/>
          </w:tcPr>
          <w:p w14:paraId="0000008E" w14:textId="77777777" w:rsidR="0067324D" w:rsidRDefault="008D1EEA">
            <w:pPr>
              <w:rPr>
                <w:rFonts w:ascii="Arial" w:eastAsia="Arial" w:hAnsi="Arial" w:cs="Arial"/>
              </w:rPr>
            </w:pPr>
            <w:r>
              <w:rPr>
                <w:rFonts w:ascii="Arial" w:eastAsia="Arial" w:hAnsi="Arial" w:cs="Arial"/>
              </w:rPr>
              <w:t>Age (</w:t>
            </w:r>
            <w:proofErr w:type="spellStart"/>
            <w:r>
              <w:rPr>
                <w:rFonts w:ascii="Arial" w:eastAsia="Arial" w:hAnsi="Arial" w:cs="Arial"/>
              </w:rPr>
              <w:t>yr</w:t>
            </w:r>
            <w:proofErr w:type="spellEnd"/>
            <w:r>
              <w:rPr>
                <w:rFonts w:ascii="Arial" w:eastAsia="Arial" w:hAnsi="Arial" w:cs="Arial"/>
              </w:rPr>
              <w:t>), median (IQR)</w:t>
            </w:r>
          </w:p>
        </w:tc>
        <w:tc>
          <w:tcPr>
            <w:tcW w:w="2042" w:type="dxa"/>
          </w:tcPr>
          <w:p w14:paraId="0000008F"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2.4</w:t>
            </w:r>
          </w:p>
          <w:p w14:paraId="00000090"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(0.8</w:t>
            </w:r>
            <w:proofErr w:type="gramStart"/>
            <w:r>
              <w:rPr>
                <w:rFonts w:ascii="Arial" w:eastAsia="Arial" w:hAnsi="Arial" w:cs="Arial"/>
              </w:rPr>
              <w:t>,  5.9</w:t>
            </w:r>
            <w:proofErr w:type="gramEnd"/>
            <w:r>
              <w:rPr>
                <w:rFonts w:ascii="Arial" w:eastAsia="Arial" w:hAnsi="Arial" w:cs="Arial"/>
              </w:rPr>
              <w:t>)</w:t>
            </w:r>
          </w:p>
        </w:tc>
        <w:tc>
          <w:tcPr>
            <w:tcW w:w="1523" w:type="dxa"/>
          </w:tcPr>
          <w:p w14:paraId="00000091"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2.4</w:t>
            </w:r>
          </w:p>
          <w:p w14:paraId="00000092"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(1.15</w:t>
            </w:r>
            <w:proofErr w:type="gramStart"/>
            <w:r>
              <w:rPr>
                <w:rFonts w:ascii="Arial" w:eastAsia="Arial" w:hAnsi="Arial" w:cs="Arial"/>
              </w:rPr>
              <w:t>,  5.75</w:t>
            </w:r>
            <w:proofErr w:type="gramEnd"/>
            <w:r>
              <w:rPr>
                <w:rFonts w:ascii="Arial" w:eastAsia="Arial" w:hAnsi="Arial" w:cs="Arial"/>
              </w:rPr>
              <w:t>)</w:t>
            </w:r>
          </w:p>
        </w:tc>
        <w:tc>
          <w:tcPr>
            <w:tcW w:w="1342" w:type="dxa"/>
          </w:tcPr>
          <w:p w14:paraId="00000093"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6.7</w:t>
            </w:r>
          </w:p>
          <w:p w14:paraId="00000094"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(0.8, 14.1)</w:t>
            </w:r>
          </w:p>
        </w:tc>
        <w:tc>
          <w:tcPr>
            <w:tcW w:w="1342" w:type="dxa"/>
          </w:tcPr>
          <w:p w14:paraId="00000095"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9.4</w:t>
            </w:r>
          </w:p>
          <w:p w14:paraId="00000096"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(2.9, 14.5)</w:t>
            </w:r>
          </w:p>
        </w:tc>
      </w:tr>
      <w:tr w:rsidR="0067324D" w14:paraId="35059B1B"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0000097" w14:textId="77777777" w:rsidR="0067324D" w:rsidRDefault="008D1EEA">
            <w:pPr>
              <w:rPr>
                <w:rFonts w:ascii="Arial" w:eastAsia="Arial" w:hAnsi="Arial" w:cs="Arial"/>
              </w:rPr>
            </w:pPr>
            <w:r>
              <w:rPr>
                <w:rFonts w:ascii="Arial" w:eastAsia="Arial" w:hAnsi="Arial" w:cs="Arial"/>
              </w:rPr>
              <w:t xml:space="preserve">Sex, </w:t>
            </w:r>
            <w:r>
              <w:rPr>
                <w:rFonts w:ascii="Arial" w:eastAsia="Arial" w:hAnsi="Arial" w:cs="Arial"/>
                <w:i/>
              </w:rPr>
              <w:t xml:space="preserve">n </w:t>
            </w:r>
            <w:r>
              <w:rPr>
                <w:rFonts w:ascii="Arial" w:eastAsia="Arial" w:hAnsi="Arial" w:cs="Arial"/>
              </w:rPr>
              <w:t>(%)</w:t>
            </w:r>
          </w:p>
          <w:p w14:paraId="00000098" w14:textId="77777777" w:rsidR="0067324D" w:rsidRDefault="008D1EEA">
            <w:pPr>
              <w:ind w:firstLine="162"/>
              <w:rPr>
                <w:rFonts w:ascii="Arial" w:eastAsia="Arial" w:hAnsi="Arial" w:cs="Arial"/>
              </w:rPr>
            </w:pPr>
            <w:r>
              <w:rPr>
                <w:rFonts w:ascii="Arial" w:eastAsia="Arial" w:hAnsi="Arial" w:cs="Arial"/>
              </w:rPr>
              <w:t>Female</w:t>
            </w:r>
          </w:p>
          <w:p w14:paraId="00000099" w14:textId="77777777" w:rsidR="0067324D" w:rsidRDefault="008D1EEA">
            <w:pPr>
              <w:ind w:firstLine="162"/>
              <w:rPr>
                <w:rFonts w:ascii="Arial" w:eastAsia="Arial" w:hAnsi="Arial" w:cs="Arial"/>
              </w:rPr>
            </w:pPr>
            <w:r>
              <w:rPr>
                <w:rFonts w:ascii="Arial" w:eastAsia="Arial" w:hAnsi="Arial" w:cs="Arial"/>
              </w:rPr>
              <w:t>Male</w:t>
            </w:r>
          </w:p>
        </w:tc>
        <w:tc>
          <w:tcPr>
            <w:tcW w:w="2042" w:type="dxa"/>
          </w:tcPr>
          <w:p w14:paraId="0000009A"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09B"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29 (45)</w:t>
            </w:r>
          </w:p>
          <w:p w14:paraId="0000009C"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36 (55)</w:t>
            </w:r>
          </w:p>
        </w:tc>
        <w:tc>
          <w:tcPr>
            <w:tcW w:w="1523" w:type="dxa"/>
          </w:tcPr>
          <w:p w14:paraId="0000009D"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09E"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39 (39)</w:t>
            </w:r>
          </w:p>
          <w:p w14:paraId="0000009F"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60 (61)</w:t>
            </w:r>
          </w:p>
        </w:tc>
        <w:tc>
          <w:tcPr>
            <w:tcW w:w="1342" w:type="dxa"/>
          </w:tcPr>
          <w:p w14:paraId="000000A0"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0A1"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7 (27)</w:t>
            </w:r>
          </w:p>
          <w:p w14:paraId="000000A2"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19 (73)</w:t>
            </w:r>
          </w:p>
        </w:tc>
        <w:tc>
          <w:tcPr>
            <w:tcW w:w="1342" w:type="dxa"/>
          </w:tcPr>
          <w:p w14:paraId="000000A3"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0A4"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31 (44)</w:t>
            </w:r>
          </w:p>
          <w:p w14:paraId="000000A5"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39 (56)</w:t>
            </w:r>
          </w:p>
        </w:tc>
      </w:tr>
      <w:tr w:rsidR="0067324D" w14:paraId="331C3925" w14:textId="77777777" w:rsidTr="0067324D">
        <w:tc>
          <w:tcPr>
            <w:cnfStyle w:val="001000000000" w:firstRow="0" w:lastRow="0" w:firstColumn="1" w:lastColumn="0" w:oddVBand="0" w:evenVBand="0" w:oddHBand="0" w:evenHBand="0" w:firstRowFirstColumn="0" w:firstRowLastColumn="0" w:lastRowFirstColumn="0" w:lastRowLastColumn="0"/>
            <w:tcW w:w="3618" w:type="dxa"/>
          </w:tcPr>
          <w:p w14:paraId="000000A6" w14:textId="77777777" w:rsidR="0067324D" w:rsidRDefault="008D1EEA">
            <w:pPr>
              <w:rPr>
                <w:rFonts w:ascii="Arial" w:eastAsia="Arial" w:hAnsi="Arial" w:cs="Arial"/>
              </w:rPr>
            </w:pPr>
            <w:r>
              <w:rPr>
                <w:rFonts w:ascii="Arial" w:eastAsia="Arial" w:hAnsi="Arial" w:cs="Arial"/>
              </w:rPr>
              <w:t xml:space="preserve">Race/Ethnicity, </w:t>
            </w:r>
            <w:r>
              <w:rPr>
                <w:rFonts w:ascii="Arial" w:eastAsia="Arial" w:hAnsi="Arial" w:cs="Arial"/>
                <w:i/>
              </w:rPr>
              <w:t xml:space="preserve">n </w:t>
            </w:r>
            <w:r>
              <w:rPr>
                <w:rFonts w:ascii="Arial" w:eastAsia="Arial" w:hAnsi="Arial" w:cs="Arial"/>
              </w:rPr>
              <w:t>(%)</w:t>
            </w:r>
          </w:p>
          <w:p w14:paraId="000000A7" w14:textId="77777777" w:rsidR="0067324D" w:rsidRDefault="008D1EEA">
            <w:pPr>
              <w:ind w:firstLine="162"/>
              <w:rPr>
                <w:rFonts w:ascii="Arial" w:eastAsia="Arial" w:hAnsi="Arial" w:cs="Arial"/>
              </w:rPr>
            </w:pPr>
            <w:r>
              <w:rPr>
                <w:rFonts w:ascii="Arial" w:eastAsia="Arial" w:hAnsi="Arial" w:cs="Arial"/>
              </w:rPr>
              <w:t>Black</w:t>
            </w:r>
          </w:p>
          <w:p w14:paraId="000000A8" w14:textId="77777777" w:rsidR="0067324D" w:rsidRDefault="008D1EEA">
            <w:pPr>
              <w:ind w:firstLine="162"/>
              <w:rPr>
                <w:rFonts w:ascii="Arial" w:eastAsia="Arial" w:hAnsi="Arial" w:cs="Arial"/>
              </w:rPr>
            </w:pPr>
            <w:r>
              <w:rPr>
                <w:rFonts w:ascii="Arial" w:eastAsia="Arial" w:hAnsi="Arial" w:cs="Arial"/>
              </w:rPr>
              <w:t>White</w:t>
            </w:r>
          </w:p>
          <w:p w14:paraId="000000A9" w14:textId="77777777" w:rsidR="0067324D" w:rsidRDefault="008D1EEA">
            <w:pPr>
              <w:ind w:firstLine="162"/>
              <w:rPr>
                <w:rFonts w:ascii="Arial" w:eastAsia="Arial" w:hAnsi="Arial" w:cs="Arial"/>
              </w:rPr>
            </w:pPr>
            <w:r>
              <w:rPr>
                <w:rFonts w:ascii="Arial" w:eastAsia="Arial" w:hAnsi="Arial" w:cs="Arial"/>
              </w:rPr>
              <w:t>Hispanic</w:t>
            </w:r>
          </w:p>
          <w:p w14:paraId="000000AA" w14:textId="77777777" w:rsidR="0067324D" w:rsidRDefault="008D1EEA">
            <w:pPr>
              <w:ind w:firstLine="162"/>
              <w:rPr>
                <w:rFonts w:ascii="Arial" w:eastAsia="Arial" w:hAnsi="Arial" w:cs="Arial"/>
              </w:rPr>
            </w:pPr>
            <w:r>
              <w:rPr>
                <w:rFonts w:ascii="Arial" w:eastAsia="Arial" w:hAnsi="Arial" w:cs="Arial"/>
              </w:rPr>
              <w:t>Asian/Pacific Islander</w:t>
            </w:r>
          </w:p>
          <w:p w14:paraId="000000AB" w14:textId="77777777" w:rsidR="0067324D" w:rsidRDefault="008D1EEA">
            <w:pPr>
              <w:ind w:firstLine="162"/>
              <w:rPr>
                <w:rFonts w:ascii="Arial" w:eastAsia="Arial" w:hAnsi="Arial" w:cs="Arial"/>
              </w:rPr>
            </w:pPr>
            <w:r>
              <w:rPr>
                <w:rFonts w:ascii="Arial" w:eastAsia="Arial" w:hAnsi="Arial" w:cs="Arial"/>
              </w:rPr>
              <w:t>Other</w:t>
            </w:r>
          </w:p>
        </w:tc>
        <w:tc>
          <w:tcPr>
            <w:tcW w:w="2042" w:type="dxa"/>
          </w:tcPr>
          <w:p w14:paraId="000000AC" w14:textId="77777777" w:rsidR="0067324D" w:rsidRDefault="0067324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00000AD"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11 (17)</w:t>
            </w:r>
          </w:p>
          <w:p w14:paraId="000000AE"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43 (66)</w:t>
            </w:r>
          </w:p>
          <w:p w14:paraId="000000AF"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 (3.1)</w:t>
            </w:r>
          </w:p>
          <w:p w14:paraId="000000B0"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 (3.1)</w:t>
            </w:r>
          </w:p>
          <w:p w14:paraId="000000B1"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9 (9)</w:t>
            </w:r>
          </w:p>
        </w:tc>
        <w:tc>
          <w:tcPr>
            <w:tcW w:w="1523" w:type="dxa"/>
          </w:tcPr>
          <w:p w14:paraId="000000B2" w14:textId="77777777" w:rsidR="0067324D" w:rsidRDefault="0067324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00000B3"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21 (21)</w:t>
            </w:r>
          </w:p>
          <w:p w14:paraId="000000B4"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73 (74)</w:t>
            </w:r>
          </w:p>
          <w:p w14:paraId="000000B5"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 (2)</w:t>
            </w:r>
          </w:p>
          <w:p w14:paraId="000000B6"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(1)</w:t>
            </w:r>
          </w:p>
          <w:p w14:paraId="000000B7"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4 (4)</w:t>
            </w:r>
          </w:p>
        </w:tc>
        <w:tc>
          <w:tcPr>
            <w:tcW w:w="1342" w:type="dxa"/>
          </w:tcPr>
          <w:p w14:paraId="000000B8" w14:textId="77777777" w:rsidR="0067324D" w:rsidRDefault="0067324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00000B9"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4 (15)</w:t>
            </w:r>
          </w:p>
          <w:p w14:paraId="000000BA"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15 (58)</w:t>
            </w:r>
          </w:p>
          <w:p w14:paraId="000000BB"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 (23)</w:t>
            </w:r>
          </w:p>
          <w:p w14:paraId="000000BC"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 (0)</w:t>
            </w:r>
          </w:p>
          <w:p w14:paraId="000000BD"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(3.8)</w:t>
            </w:r>
          </w:p>
        </w:tc>
        <w:tc>
          <w:tcPr>
            <w:tcW w:w="1342" w:type="dxa"/>
          </w:tcPr>
          <w:p w14:paraId="000000BE" w14:textId="77777777" w:rsidR="0067324D" w:rsidRDefault="0067324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00000BF"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26 (</w:t>
            </w:r>
            <w:proofErr w:type="gramStart"/>
            <w:r>
              <w:rPr>
                <w:rFonts w:ascii="Arial" w:eastAsia="Arial" w:hAnsi="Arial" w:cs="Arial"/>
              </w:rPr>
              <w:t>37)*</w:t>
            </w:r>
            <w:proofErr w:type="gramEnd"/>
          </w:p>
          <w:p w14:paraId="000000C0"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24 (</w:t>
            </w:r>
            <w:proofErr w:type="gramStart"/>
            <w:r>
              <w:rPr>
                <w:rFonts w:ascii="Arial" w:eastAsia="Arial" w:hAnsi="Arial" w:cs="Arial"/>
              </w:rPr>
              <w:t>34)*</w:t>
            </w:r>
            <w:proofErr w:type="gramEnd"/>
          </w:p>
          <w:p w14:paraId="000000C1"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8 (</w:t>
            </w:r>
            <w:proofErr w:type="gramStart"/>
            <w:r>
              <w:rPr>
                <w:rFonts w:ascii="Arial" w:eastAsia="Arial" w:hAnsi="Arial" w:cs="Arial"/>
              </w:rPr>
              <w:t>11)*</w:t>
            </w:r>
            <w:proofErr w:type="gramEnd"/>
          </w:p>
          <w:p w14:paraId="000000C2"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 (</w:t>
            </w:r>
            <w:proofErr w:type="gramStart"/>
            <w:r>
              <w:rPr>
                <w:rFonts w:ascii="Arial" w:eastAsia="Arial" w:hAnsi="Arial" w:cs="Arial"/>
              </w:rPr>
              <w:t>4.3)*</w:t>
            </w:r>
            <w:proofErr w:type="gramEnd"/>
          </w:p>
          <w:p w14:paraId="000000C3"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9 (</w:t>
            </w:r>
            <w:proofErr w:type="gramStart"/>
            <w:r>
              <w:rPr>
                <w:rFonts w:ascii="Arial" w:eastAsia="Arial" w:hAnsi="Arial" w:cs="Arial"/>
              </w:rPr>
              <w:t>13)*</w:t>
            </w:r>
            <w:proofErr w:type="gramEnd"/>
          </w:p>
        </w:tc>
      </w:tr>
      <w:tr w:rsidR="0067324D" w14:paraId="5CC90E37"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00000C4" w14:textId="77777777" w:rsidR="0067324D" w:rsidRDefault="008D1EEA">
            <w:pPr>
              <w:rPr>
                <w:rFonts w:ascii="Arial" w:eastAsia="Arial" w:hAnsi="Arial" w:cs="Arial"/>
              </w:rPr>
            </w:pPr>
            <w:r>
              <w:rPr>
                <w:rFonts w:ascii="Arial" w:eastAsia="Arial" w:hAnsi="Arial" w:cs="Arial"/>
              </w:rPr>
              <w:t>Severity of illness,</w:t>
            </w:r>
          </w:p>
          <w:p w14:paraId="000000C5" w14:textId="77777777" w:rsidR="0067324D" w:rsidRDefault="008D1EEA">
            <w:pPr>
              <w:rPr>
                <w:rFonts w:ascii="Arial" w:eastAsia="Arial" w:hAnsi="Arial" w:cs="Arial"/>
              </w:rPr>
            </w:pPr>
            <w:r>
              <w:rPr>
                <w:rFonts w:ascii="Arial" w:eastAsia="Arial" w:hAnsi="Arial" w:cs="Arial"/>
              </w:rPr>
              <w:t>median (Q1, Q3)</w:t>
            </w:r>
          </w:p>
          <w:p w14:paraId="000000C6" w14:textId="77777777" w:rsidR="0067324D" w:rsidRDefault="008D1EEA">
            <w:pPr>
              <w:ind w:firstLine="162"/>
              <w:rPr>
                <w:rFonts w:ascii="Arial" w:eastAsia="Arial" w:hAnsi="Arial" w:cs="Arial"/>
              </w:rPr>
            </w:pPr>
            <w:r>
              <w:rPr>
                <w:rFonts w:ascii="Arial" w:eastAsia="Arial" w:hAnsi="Arial" w:cs="Arial"/>
              </w:rPr>
              <w:t xml:space="preserve">Pediatric Risk of Mortality III </w:t>
            </w:r>
          </w:p>
          <w:p w14:paraId="000000C7" w14:textId="77777777" w:rsidR="0067324D" w:rsidRDefault="008D1EEA">
            <w:pPr>
              <w:ind w:firstLine="162"/>
              <w:rPr>
                <w:rFonts w:ascii="Arial" w:eastAsia="Arial" w:hAnsi="Arial" w:cs="Arial"/>
              </w:rPr>
            </w:pPr>
            <w:r>
              <w:rPr>
                <w:rFonts w:ascii="Arial" w:eastAsia="Arial" w:hAnsi="Arial" w:cs="Arial"/>
              </w:rPr>
              <w:t>Non-pulmonary organ failures</w:t>
            </w:r>
          </w:p>
        </w:tc>
        <w:tc>
          <w:tcPr>
            <w:tcW w:w="2042" w:type="dxa"/>
          </w:tcPr>
          <w:p w14:paraId="000000C8"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0C9"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0CA"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16 (11, 22)</w:t>
            </w:r>
          </w:p>
          <w:p w14:paraId="000000CB"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 (1, 6)</w:t>
            </w:r>
          </w:p>
        </w:tc>
        <w:tc>
          <w:tcPr>
            <w:tcW w:w="1523" w:type="dxa"/>
          </w:tcPr>
          <w:p w14:paraId="000000CC"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0CD"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0CE"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13 (9, 19)</w:t>
            </w:r>
          </w:p>
          <w:p w14:paraId="000000CF"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 (1, 6)</w:t>
            </w:r>
          </w:p>
        </w:tc>
        <w:tc>
          <w:tcPr>
            <w:tcW w:w="1342" w:type="dxa"/>
          </w:tcPr>
          <w:p w14:paraId="000000D0"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0D1"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0D2"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(7, 17)</w:t>
            </w:r>
          </w:p>
          <w:p w14:paraId="000000D3"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 (1, 2.75)</w:t>
            </w:r>
          </w:p>
        </w:tc>
        <w:tc>
          <w:tcPr>
            <w:tcW w:w="1342" w:type="dxa"/>
          </w:tcPr>
          <w:p w14:paraId="000000D4"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0D5"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0D6"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11 (6, 20)</w:t>
            </w:r>
          </w:p>
          <w:p w14:paraId="000000D7"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 (1, 2)</w:t>
            </w:r>
          </w:p>
        </w:tc>
      </w:tr>
      <w:tr w:rsidR="0067324D" w14:paraId="283342A7" w14:textId="77777777" w:rsidTr="0067324D">
        <w:tc>
          <w:tcPr>
            <w:cnfStyle w:val="001000000000" w:firstRow="0" w:lastRow="0" w:firstColumn="1" w:lastColumn="0" w:oddVBand="0" w:evenVBand="0" w:oddHBand="0" w:evenHBand="0" w:firstRowFirstColumn="0" w:firstRowLastColumn="0" w:lastRowFirstColumn="0" w:lastRowLastColumn="0"/>
            <w:tcW w:w="3618" w:type="dxa"/>
          </w:tcPr>
          <w:p w14:paraId="000000D8" w14:textId="77777777" w:rsidR="0067324D" w:rsidRDefault="008D1EEA">
            <w:pPr>
              <w:rPr>
                <w:rFonts w:ascii="Arial" w:eastAsia="Arial" w:hAnsi="Arial" w:cs="Arial"/>
              </w:rPr>
            </w:pPr>
            <w:r>
              <w:rPr>
                <w:rFonts w:ascii="Arial" w:eastAsia="Arial" w:hAnsi="Arial" w:cs="Arial"/>
              </w:rPr>
              <w:t xml:space="preserve">Comorbidities, </w:t>
            </w:r>
            <w:r>
              <w:rPr>
                <w:rFonts w:ascii="Arial" w:eastAsia="Arial" w:hAnsi="Arial" w:cs="Arial"/>
                <w:i/>
              </w:rPr>
              <w:t xml:space="preserve">n </w:t>
            </w:r>
            <w:r>
              <w:rPr>
                <w:rFonts w:ascii="Arial" w:eastAsia="Arial" w:hAnsi="Arial" w:cs="Arial"/>
              </w:rPr>
              <w:t>(%)</w:t>
            </w:r>
          </w:p>
          <w:p w14:paraId="000000D9" w14:textId="77777777" w:rsidR="0067324D" w:rsidRDefault="008D1EEA">
            <w:pPr>
              <w:ind w:firstLine="162"/>
              <w:rPr>
                <w:rFonts w:ascii="Arial" w:eastAsia="Arial" w:hAnsi="Arial" w:cs="Arial"/>
              </w:rPr>
            </w:pPr>
            <w:r>
              <w:rPr>
                <w:rFonts w:ascii="Arial" w:eastAsia="Arial" w:hAnsi="Arial" w:cs="Arial"/>
              </w:rPr>
              <w:t>Any comorbidity</w:t>
            </w:r>
          </w:p>
          <w:p w14:paraId="000000DA" w14:textId="77777777" w:rsidR="0067324D" w:rsidRDefault="008D1EEA">
            <w:pPr>
              <w:tabs>
                <w:tab w:val="left" w:pos="156"/>
              </w:tabs>
              <w:ind w:firstLine="162"/>
              <w:rPr>
                <w:rFonts w:ascii="Arial" w:eastAsia="Arial" w:hAnsi="Arial" w:cs="Arial"/>
              </w:rPr>
            </w:pPr>
            <w:r>
              <w:rPr>
                <w:rFonts w:ascii="Arial" w:eastAsia="Arial" w:hAnsi="Arial" w:cs="Arial"/>
              </w:rPr>
              <w:t>Malignancy</w:t>
            </w:r>
          </w:p>
          <w:p w14:paraId="000000DB" w14:textId="77777777" w:rsidR="0067324D" w:rsidRDefault="008D1EEA">
            <w:pPr>
              <w:tabs>
                <w:tab w:val="left" w:pos="156"/>
              </w:tabs>
              <w:ind w:firstLine="162"/>
              <w:rPr>
                <w:rFonts w:ascii="Arial" w:eastAsia="Arial" w:hAnsi="Arial" w:cs="Arial"/>
              </w:rPr>
            </w:pPr>
            <w:r>
              <w:rPr>
                <w:rFonts w:ascii="Arial" w:eastAsia="Arial" w:hAnsi="Arial" w:cs="Arial"/>
              </w:rPr>
              <w:t>Immunocompromised</w:t>
            </w:r>
          </w:p>
          <w:p w14:paraId="000000DC" w14:textId="77777777" w:rsidR="0067324D" w:rsidRDefault="008D1EEA">
            <w:pPr>
              <w:tabs>
                <w:tab w:val="left" w:pos="156"/>
              </w:tabs>
              <w:ind w:firstLine="162"/>
              <w:rPr>
                <w:rFonts w:ascii="Arial" w:eastAsia="Arial" w:hAnsi="Arial" w:cs="Arial"/>
              </w:rPr>
            </w:pPr>
            <w:r>
              <w:rPr>
                <w:rFonts w:ascii="Arial" w:eastAsia="Arial" w:hAnsi="Arial" w:cs="Arial"/>
              </w:rPr>
              <w:t>Bone Marrow or Stem Cell Transplant</w:t>
            </w:r>
          </w:p>
        </w:tc>
        <w:tc>
          <w:tcPr>
            <w:tcW w:w="2042" w:type="dxa"/>
          </w:tcPr>
          <w:p w14:paraId="000000DD" w14:textId="77777777" w:rsidR="0067324D" w:rsidRDefault="0067324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00000DE"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21 (32.3)</w:t>
            </w:r>
          </w:p>
          <w:p w14:paraId="000000DF"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 (4.6)</w:t>
            </w:r>
          </w:p>
          <w:p w14:paraId="000000E0"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7 (10.8)</w:t>
            </w:r>
          </w:p>
          <w:p w14:paraId="000000E1"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 (3.1)</w:t>
            </w:r>
          </w:p>
        </w:tc>
        <w:tc>
          <w:tcPr>
            <w:tcW w:w="1523" w:type="dxa"/>
          </w:tcPr>
          <w:p w14:paraId="000000E2" w14:textId="77777777" w:rsidR="0067324D" w:rsidRDefault="0067324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00000E3"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43 (44.3)</w:t>
            </w:r>
          </w:p>
          <w:p w14:paraId="000000E4"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 (6.2)</w:t>
            </w:r>
          </w:p>
          <w:p w14:paraId="000000E5"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9 (9.3)</w:t>
            </w:r>
          </w:p>
          <w:p w14:paraId="000000E6"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4 (4.1)</w:t>
            </w:r>
          </w:p>
        </w:tc>
        <w:tc>
          <w:tcPr>
            <w:tcW w:w="1342" w:type="dxa"/>
          </w:tcPr>
          <w:p w14:paraId="000000E7" w14:textId="77777777" w:rsidR="0067324D" w:rsidRDefault="0067324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00000E8"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21 (81)</w:t>
            </w:r>
          </w:p>
          <w:p w14:paraId="000000E9"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 (29)</w:t>
            </w:r>
          </w:p>
          <w:p w14:paraId="000000EA"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8 (31)</w:t>
            </w:r>
          </w:p>
          <w:p w14:paraId="000000EB"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(19)</w:t>
            </w:r>
          </w:p>
        </w:tc>
        <w:tc>
          <w:tcPr>
            <w:tcW w:w="1342" w:type="dxa"/>
          </w:tcPr>
          <w:p w14:paraId="000000EC" w14:textId="77777777" w:rsidR="0067324D" w:rsidRDefault="0067324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00000ED"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44 (63)</w:t>
            </w:r>
          </w:p>
          <w:p w14:paraId="000000EE"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14 (32)</w:t>
            </w:r>
          </w:p>
          <w:p w14:paraId="000000EF"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22 (31)</w:t>
            </w:r>
          </w:p>
          <w:p w14:paraId="000000F0"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 (14)</w:t>
            </w:r>
          </w:p>
        </w:tc>
      </w:tr>
      <w:tr w:rsidR="0067324D" w14:paraId="5190BF02"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00000F1" w14:textId="77777777" w:rsidR="0067324D" w:rsidRDefault="008D1EEA">
            <w:pPr>
              <w:rPr>
                <w:rFonts w:ascii="Arial" w:eastAsia="Arial" w:hAnsi="Arial" w:cs="Arial"/>
              </w:rPr>
            </w:pPr>
            <w:r>
              <w:rPr>
                <w:rFonts w:ascii="Arial" w:eastAsia="Arial" w:hAnsi="Arial" w:cs="Arial"/>
              </w:rPr>
              <w:t xml:space="preserve">Cause of Acute Hypoxemic Respiratory </w:t>
            </w:r>
            <w:proofErr w:type="spellStart"/>
            <w:r>
              <w:rPr>
                <w:rFonts w:ascii="Arial" w:eastAsia="Arial" w:hAnsi="Arial" w:cs="Arial"/>
              </w:rPr>
              <w:t>Failure</w:t>
            </w:r>
            <w:r>
              <w:rPr>
                <w:rFonts w:ascii="Arial" w:eastAsia="Arial" w:hAnsi="Arial" w:cs="Arial"/>
                <w:vertAlign w:val="superscript"/>
              </w:rPr>
              <w:t>b</w:t>
            </w:r>
            <w:proofErr w:type="spellEnd"/>
          </w:p>
          <w:p w14:paraId="000000F2" w14:textId="77777777" w:rsidR="0067324D" w:rsidRDefault="008D1EEA">
            <w:pPr>
              <w:ind w:firstLine="162"/>
              <w:rPr>
                <w:rFonts w:ascii="Arial" w:eastAsia="Arial" w:hAnsi="Arial" w:cs="Arial"/>
              </w:rPr>
            </w:pPr>
            <w:r>
              <w:rPr>
                <w:rFonts w:ascii="Arial" w:eastAsia="Arial" w:hAnsi="Arial" w:cs="Arial"/>
              </w:rPr>
              <w:t>Infectious</w:t>
            </w:r>
          </w:p>
          <w:p w14:paraId="000000F3" w14:textId="77777777" w:rsidR="0067324D" w:rsidRDefault="008D1EEA">
            <w:pPr>
              <w:ind w:firstLine="342"/>
              <w:rPr>
                <w:rFonts w:ascii="Arial" w:eastAsia="Arial" w:hAnsi="Arial" w:cs="Arial"/>
              </w:rPr>
            </w:pPr>
            <w:r>
              <w:rPr>
                <w:rFonts w:ascii="Arial" w:eastAsia="Arial" w:hAnsi="Arial" w:cs="Arial"/>
              </w:rPr>
              <w:t>Fungal</w:t>
            </w:r>
          </w:p>
          <w:p w14:paraId="000000F4" w14:textId="77777777" w:rsidR="0067324D" w:rsidRDefault="008D1EEA">
            <w:pPr>
              <w:ind w:firstLine="342"/>
              <w:rPr>
                <w:rFonts w:ascii="Arial" w:eastAsia="Arial" w:hAnsi="Arial" w:cs="Arial"/>
              </w:rPr>
            </w:pPr>
            <w:r>
              <w:rPr>
                <w:rFonts w:ascii="Arial" w:eastAsia="Arial" w:hAnsi="Arial" w:cs="Arial"/>
              </w:rPr>
              <w:t>Bacterial</w:t>
            </w:r>
          </w:p>
          <w:p w14:paraId="000000F5" w14:textId="77777777" w:rsidR="0067324D" w:rsidRDefault="008D1EEA">
            <w:pPr>
              <w:ind w:firstLine="522"/>
              <w:rPr>
                <w:rFonts w:ascii="Arial" w:eastAsia="Arial" w:hAnsi="Arial" w:cs="Arial"/>
              </w:rPr>
            </w:pPr>
            <w:r>
              <w:rPr>
                <w:rFonts w:ascii="Arial" w:eastAsia="Arial" w:hAnsi="Arial" w:cs="Arial"/>
              </w:rPr>
              <w:t>Gram negative</w:t>
            </w:r>
          </w:p>
          <w:p w14:paraId="000000F6" w14:textId="77777777" w:rsidR="0067324D" w:rsidRDefault="008D1EEA">
            <w:pPr>
              <w:ind w:firstLine="522"/>
              <w:rPr>
                <w:rFonts w:ascii="Arial" w:eastAsia="Arial" w:hAnsi="Arial" w:cs="Arial"/>
              </w:rPr>
            </w:pPr>
            <w:r>
              <w:rPr>
                <w:rFonts w:ascii="Arial" w:eastAsia="Arial" w:hAnsi="Arial" w:cs="Arial"/>
              </w:rPr>
              <w:t>Gram positive</w:t>
            </w:r>
          </w:p>
          <w:p w14:paraId="000000F7" w14:textId="77777777" w:rsidR="0067324D" w:rsidRDefault="008D1EEA">
            <w:pPr>
              <w:ind w:firstLine="342"/>
              <w:rPr>
                <w:rFonts w:ascii="Arial" w:eastAsia="Arial" w:hAnsi="Arial" w:cs="Arial"/>
              </w:rPr>
            </w:pPr>
            <w:r>
              <w:rPr>
                <w:rFonts w:ascii="Arial" w:eastAsia="Arial" w:hAnsi="Arial" w:cs="Arial"/>
              </w:rPr>
              <w:t>Viral</w:t>
            </w:r>
          </w:p>
          <w:p w14:paraId="000000F8" w14:textId="77777777" w:rsidR="0067324D" w:rsidRDefault="008D1EEA">
            <w:pPr>
              <w:ind w:firstLine="342"/>
              <w:rPr>
                <w:rFonts w:ascii="Arial" w:eastAsia="Arial" w:hAnsi="Arial" w:cs="Arial"/>
              </w:rPr>
            </w:pPr>
            <w:r>
              <w:rPr>
                <w:rFonts w:ascii="Arial" w:eastAsia="Arial" w:hAnsi="Arial" w:cs="Arial"/>
              </w:rPr>
              <w:t>None detected</w:t>
            </w:r>
          </w:p>
          <w:p w14:paraId="000000F9" w14:textId="77777777" w:rsidR="0067324D" w:rsidRDefault="008D1EEA">
            <w:pPr>
              <w:ind w:firstLine="162"/>
              <w:rPr>
                <w:rFonts w:ascii="Arial" w:eastAsia="Arial" w:hAnsi="Arial" w:cs="Arial"/>
              </w:rPr>
            </w:pPr>
            <w:r>
              <w:rPr>
                <w:rFonts w:ascii="Arial" w:eastAsia="Arial" w:hAnsi="Arial" w:cs="Arial"/>
              </w:rPr>
              <w:t>Non-infectious</w:t>
            </w:r>
          </w:p>
        </w:tc>
        <w:tc>
          <w:tcPr>
            <w:tcW w:w="2042" w:type="dxa"/>
          </w:tcPr>
          <w:p w14:paraId="000000FA"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0FB"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0FC"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65 (100)</w:t>
            </w:r>
          </w:p>
          <w:p w14:paraId="000000FD"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 (3.1)</w:t>
            </w:r>
          </w:p>
          <w:p w14:paraId="000000FE"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0FF"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13 (20)</w:t>
            </w:r>
          </w:p>
          <w:p w14:paraId="00000100"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26 (40)</w:t>
            </w:r>
          </w:p>
          <w:p w14:paraId="00000101"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 (6.2)</w:t>
            </w:r>
          </w:p>
          <w:p w14:paraId="00000102"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20 (32)</w:t>
            </w:r>
          </w:p>
          <w:p w14:paraId="00000103"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NA</w:t>
            </w:r>
          </w:p>
        </w:tc>
        <w:tc>
          <w:tcPr>
            <w:tcW w:w="1523" w:type="dxa"/>
          </w:tcPr>
          <w:p w14:paraId="00000104"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105"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106"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99 (100)</w:t>
            </w:r>
          </w:p>
          <w:p w14:paraId="00000107"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 (1.0)</w:t>
            </w:r>
          </w:p>
          <w:p w14:paraId="00000108"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109"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21 (21)</w:t>
            </w:r>
          </w:p>
          <w:p w14:paraId="0000010A"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25 (25)</w:t>
            </w:r>
          </w:p>
          <w:p w14:paraId="0000010B"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6 (6.1)</w:t>
            </w:r>
          </w:p>
          <w:p w14:paraId="0000010C"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46 (46)</w:t>
            </w:r>
          </w:p>
          <w:p w14:paraId="0000010D"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NA</w:t>
            </w:r>
          </w:p>
        </w:tc>
        <w:tc>
          <w:tcPr>
            <w:tcW w:w="1342" w:type="dxa"/>
          </w:tcPr>
          <w:p w14:paraId="0000010E"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10F"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110"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111"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 (3.8)</w:t>
            </w:r>
          </w:p>
          <w:p w14:paraId="00000112"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 (15)</w:t>
            </w:r>
          </w:p>
          <w:p w14:paraId="00000113"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vertAlign w:val="superscript"/>
              </w:rPr>
            </w:pPr>
            <w:r>
              <w:rPr>
                <w:rFonts w:ascii="Arial" w:eastAsia="Arial" w:hAnsi="Arial" w:cs="Arial"/>
              </w:rPr>
              <w:t>–</w:t>
            </w:r>
            <w:r>
              <w:rPr>
                <w:rFonts w:ascii="Arial" w:eastAsia="Arial" w:hAnsi="Arial" w:cs="Arial"/>
                <w:vertAlign w:val="superscript"/>
              </w:rPr>
              <w:t>a</w:t>
            </w:r>
          </w:p>
          <w:p w14:paraId="00000114"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w:t>
            </w:r>
            <w:r>
              <w:rPr>
                <w:rFonts w:ascii="Arial" w:eastAsia="Arial" w:hAnsi="Arial" w:cs="Arial"/>
                <w:vertAlign w:val="superscript"/>
              </w:rPr>
              <w:t>a</w:t>
            </w:r>
          </w:p>
          <w:p w14:paraId="00000115"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8 (31)</w:t>
            </w:r>
          </w:p>
          <w:p w14:paraId="00000116"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vertAlign w:val="superscript"/>
              </w:rPr>
            </w:pPr>
            <w:r>
              <w:rPr>
                <w:rFonts w:ascii="Arial" w:eastAsia="Arial" w:hAnsi="Arial" w:cs="Arial"/>
              </w:rPr>
              <w:t>–</w:t>
            </w:r>
            <w:r>
              <w:rPr>
                <w:rFonts w:ascii="Arial" w:eastAsia="Arial" w:hAnsi="Arial" w:cs="Arial"/>
                <w:vertAlign w:val="superscript"/>
              </w:rPr>
              <w:t>a</w:t>
            </w:r>
          </w:p>
          <w:p w14:paraId="00000117"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 (15.3)</w:t>
            </w:r>
          </w:p>
        </w:tc>
        <w:tc>
          <w:tcPr>
            <w:tcW w:w="1342" w:type="dxa"/>
          </w:tcPr>
          <w:p w14:paraId="00000118"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119"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11A"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11B"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 (1.4)</w:t>
            </w:r>
          </w:p>
          <w:p w14:paraId="0000011C"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12 (17)</w:t>
            </w:r>
          </w:p>
          <w:p w14:paraId="0000011D"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w:t>
            </w:r>
          </w:p>
          <w:p w14:paraId="0000011E"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w:t>
            </w:r>
          </w:p>
          <w:p w14:paraId="0000011F"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30 (43)</w:t>
            </w:r>
          </w:p>
          <w:p w14:paraId="00000120"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w:t>
            </w:r>
          </w:p>
          <w:p w14:paraId="00000121"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17 (24.3)</w:t>
            </w:r>
          </w:p>
        </w:tc>
      </w:tr>
      <w:tr w:rsidR="0067324D" w14:paraId="38FC8E5D" w14:textId="77777777" w:rsidTr="0067324D">
        <w:tc>
          <w:tcPr>
            <w:cnfStyle w:val="001000000000" w:firstRow="0" w:lastRow="0" w:firstColumn="1" w:lastColumn="0" w:oddVBand="0" w:evenVBand="0" w:oddHBand="0" w:evenHBand="0" w:firstRowFirstColumn="0" w:firstRowLastColumn="0" w:lastRowFirstColumn="0" w:lastRowLastColumn="0"/>
            <w:tcW w:w="3618" w:type="dxa"/>
          </w:tcPr>
          <w:p w14:paraId="00000122" w14:textId="77777777" w:rsidR="0067324D" w:rsidRDefault="008D1EEA">
            <w:pPr>
              <w:rPr>
                <w:rFonts w:ascii="Arial" w:eastAsia="Arial" w:hAnsi="Arial" w:cs="Arial"/>
              </w:rPr>
            </w:pPr>
            <w:r>
              <w:rPr>
                <w:rFonts w:ascii="Arial" w:eastAsia="Arial" w:hAnsi="Arial" w:cs="Arial"/>
              </w:rPr>
              <w:t>Cause of Acute Hypoxemic Respiratory Failure</w:t>
            </w:r>
          </w:p>
          <w:p w14:paraId="00000123" w14:textId="77777777" w:rsidR="0067324D" w:rsidRDefault="008D1EEA">
            <w:pPr>
              <w:ind w:firstLine="162"/>
              <w:rPr>
                <w:rFonts w:ascii="Arial" w:eastAsia="Arial" w:hAnsi="Arial" w:cs="Arial"/>
              </w:rPr>
            </w:pPr>
            <w:r>
              <w:rPr>
                <w:rFonts w:ascii="Arial" w:eastAsia="Arial" w:hAnsi="Arial" w:cs="Arial"/>
              </w:rPr>
              <w:t>Infectious pneumonia</w:t>
            </w:r>
          </w:p>
          <w:p w14:paraId="00000124" w14:textId="77777777" w:rsidR="0067324D" w:rsidRDefault="008D1EEA">
            <w:pPr>
              <w:ind w:firstLine="162"/>
              <w:rPr>
                <w:rFonts w:ascii="Arial" w:eastAsia="Arial" w:hAnsi="Arial" w:cs="Arial"/>
              </w:rPr>
            </w:pPr>
            <w:r>
              <w:rPr>
                <w:rFonts w:ascii="Arial" w:eastAsia="Arial" w:hAnsi="Arial" w:cs="Arial"/>
              </w:rPr>
              <w:t>Non-pulmonary sepsis</w:t>
            </w:r>
          </w:p>
          <w:p w14:paraId="00000125" w14:textId="77777777" w:rsidR="0067324D" w:rsidRDefault="008D1EEA">
            <w:pPr>
              <w:ind w:firstLine="162"/>
              <w:rPr>
                <w:rFonts w:ascii="Arial" w:eastAsia="Arial" w:hAnsi="Arial" w:cs="Arial"/>
              </w:rPr>
            </w:pPr>
            <w:r>
              <w:rPr>
                <w:rFonts w:ascii="Arial" w:eastAsia="Arial" w:hAnsi="Arial" w:cs="Arial"/>
              </w:rPr>
              <w:t>Aspiration pneumonia</w:t>
            </w:r>
          </w:p>
          <w:p w14:paraId="00000126" w14:textId="77777777" w:rsidR="0067324D" w:rsidRDefault="008D1EEA">
            <w:pPr>
              <w:ind w:firstLine="162"/>
              <w:rPr>
                <w:rFonts w:ascii="Arial" w:eastAsia="Arial" w:hAnsi="Arial" w:cs="Arial"/>
              </w:rPr>
            </w:pPr>
            <w:r>
              <w:rPr>
                <w:rFonts w:ascii="Arial" w:eastAsia="Arial" w:hAnsi="Arial" w:cs="Arial"/>
              </w:rPr>
              <w:t>Trauma</w:t>
            </w:r>
          </w:p>
          <w:p w14:paraId="00000127" w14:textId="77777777" w:rsidR="0067324D" w:rsidRDefault="008D1EEA">
            <w:pPr>
              <w:ind w:firstLine="162"/>
              <w:rPr>
                <w:rFonts w:ascii="Arial" w:eastAsia="Arial" w:hAnsi="Arial" w:cs="Arial"/>
              </w:rPr>
            </w:pPr>
            <w:r>
              <w:rPr>
                <w:rFonts w:ascii="Arial" w:eastAsia="Arial" w:hAnsi="Arial" w:cs="Arial"/>
              </w:rPr>
              <w:t>Other</w:t>
            </w:r>
          </w:p>
        </w:tc>
        <w:tc>
          <w:tcPr>
            <w:tcW w:w="2042" w:type="dxa"/>
          </w:tcPr>
          <w:p w14:paraId="00000128" w14:textId="77777777" w:rsidR="0067324D" w:rsidRDefault="0067324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0000129" w14:textId="77777777" w:rsidR="0067324D" w:rsidRDefault="0067324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000012A"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17 (26.2)</w:t>
            </w:r>
          </w:p>
          <w:p w14:paraId="0000012B"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73 (73.8)</w:t>
            </w:r>
          </w:p>
          <w:p w14:paraId="0000012C"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NA</w:t>
            </w:r>
          </w:p>
          <w:p w14:paraId="0000012D"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NA</w:t>
            </w:r>
          </w:p>
          <w:p w14:paraId="0000012E"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NA</w:t>
            </w:r>
          </w:p>
        </w:tc>
        <w:tc>
          <w:tcPr>
            <w:tcW w:w="1523" w:type="dxa"/>
          </w:tcPr>
          <w:p w14:paraId="0000012F" w14:textId="77777777" w:rsidR="0067324D" w:rsidRDefault="0067324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0000130" w14:textId="77777777" w:rsidR="0067324D" w:rsidRDefault="0067324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0000131"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14 (14.1)</w:t>
            </w:r>
          </w:p>
          <w:p w14:paraId="00000132"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85 (85.9)</w:t>
            </w:r>
          </w:p>
          <w:p w14:paraId="00000133"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NA</w:t>
            </w:r>
          </w:p>
          <w:p w14:paraId="00000134"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NA</w:t>
            </w:r>
          </w:p>
          <w:p w14:paraId="00000135"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NA</w:t>
            </w:r>
          </w:p>
        </w:tc>
        <w:tc>
          <w:tcPr>
            <w:tcW w:w="1342" w:type="dxa"/>
          </w:tcPr>
          <w:p w14:paraId="00000136" w14:textId="77777777" w:rsidR="0067324D" w:rsidRDefault="0067324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0000137" w14:textId="77777777" w:rsidR="0067324D" w:rsidRDefault="0067324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0000138"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13 (50)</w:t>
            </w:r>
          </w:p>
          <w:p w14:paraId="00000139"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9 (35)</w:t>
            </w:r>
          </w:p>
          <w:p w14:paraId="0000013A"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(3.8)</w:t>
            </w:r>
          </w:p>
          <w:p w14:paraId="0000013B"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 (0)</w:t>
            </w:r>
          </w:p>
          <w:p w14:paraId="0000013C"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 (11.5)</w:t>
            </w:r>
          </w:p>
        </w:tc>
        <w:tc>
          <w:tcPr>
            <w:tcW w:w="1342" w:type="dxa"/>
          </w:tcPr>
          <w:p w14:paraId="0000013D" w14:textId="77777777" w:rsidR="0067324D" w:rsidRDefault="0067324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000013E" w14:textId="77777777" w:rsidR="0067324D" w:rsidRDefault="0067324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0000013F"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43 (61)</w:t>
            </w:r>
          </w:p>
          <w:p w14:paraId="00000140"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10 (14)</w:t>
            </w:r>
          </w:p>
          <w:p w14:paraId="00000141"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9 (12.9)</w:t>
            </w:r>
          </w:p>
          <w:p w14:paraId="00000142"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 (4.3)</w:t>
            </w:r>
          </w:p>
          <w:p w14:paraId="00000143"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(7.1)</w:t>
            </w:r>
          </w:p>
        </w:tc>
      </w:tr>
      <w:tr w:rsidR="0067324D" w14:paraId="4BEE4912"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0000144" w14:textId="77777777" w:rsidR="0067324D" w:rsidRDefault="008D1EEA">
            <w:pPr>
              <w:rPr>
                <w:rFonts w:ascii="Arial" w:eastAsia="Arial" w:hAnsi="Arial" w:cs="Arial"/>
              </w:rPr>
            </w:pPr>
            <w:r>
              <w:rPr>
                <w:rFonts w:ascii="Arial" w:eastAsia="Arial" w:hAnsi="Arial" w:cs="Arial"/>
              </w:rPr>
              <w:t xml:space="preserve">Outcomes, </w:t>
            </w:r>
            <w:r>
              <w:rPr>
                <w:rFonts w:ascii="Arial" w:eastAsia="Arial" w:hAnsi="Arial" w:cs="Arial"/>
                <w:i/>
              </w:rPr>
              <w:t>n</w:t>
            </w:r>
            <w:r>
              <w:rPr>
                <w:rFonts w:ascii="Arial" w:eastAsia="Arial" w:hAnsi="Arial" w:cs="Arial"/>
              </w:rPr>
              <w:t xml:space="preserve"> (%)</w:t>
            </w:r>
          </w:p>
          <w:p w14:paraId="00000145" w14:textId="77777777" w:rsidR="0067324D" w:rsidRDefault="008D1EEA">
            <w:pPr>
              <w:ind w:firstLine="162"/>
              <w:rPr>
                <w:rFonts w:ascii="Arial" w:eastAsia="Arial" w:hAnsi="Arial" w:cs="Arial"/>
              </w:rPr>
            </w:pPr>
            <w:r>
              <w:rPr>
                <w:rFonts w:ascii="Arial" w:eastAsia="Arial" w:hAnsi="Arial" w:cs="Arial"/>
              </w:rPr>
              <w:t>PICU mortality</w:t>
            </w:r>
          </w:p>
          <w:p w14:paraId="00000146" w14:textId="77777777" w:rsidR="0067324D" w:rsidRDefault="008D1EEA">
            <w:pPr>
              <w:ind w:firstLine="162"/>
              <w:rPr>
                <w:rFonts w:ascii="Arial" w:eastAsia="Arial" w:hAnsi="Arial" w:cs="Arial"/>
              </w:rPr>
            </w:pPr>
            <w:r>
              <w:rPr>
                <w:rFonts w:ascii="Arial" w:eastAsia="Arial" w:hAnsi="Arial" w:cs="Arial"/>
              </w:rPr>
              <w:t>Complicated course</w:t>
            </w:r>
          </w:p>
          <w:p w14:paraId="00000147" w14:textId="77777777" w:rsidR="0067324D" w:rsidRDefault="008D1EEA">
            <w:pPr>
              <w:ind w:firstLine="162"/>
              <w:rPr>
                <w:rFonts w:ascii="Arial" w:eastAsia="Arial" w:hAnsi="Arial" w:cs="Arial"/>
              </w:rPr>
            </w:pPr>
            <w:r>
              <w:rPr>
                <w:rFonts w:ascii="Arial" w:eastAsia="Arial" w:hAnsi="Arial" w:cs="Arial"/>
              </w:rPr>
              <w:t>28-day VFD, median (Q1, Q3)</w:t>
            </w:r>
          </w:p>
        </w:tc>
        <w:tc>
          <w:tcPr>
            <w:tcW w:w="2042" w:type="dxa"/>
          </w:tcPr>
          <w:p w14:paraId="00000148"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149"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13 (20.0%)</w:t>
            </w:r>
          </w:p>
          <w:p w14:paraId="0000014A"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29 (45)</w:t>
            </w:r>
          </w:p>
          <w:p w14:paraId="0000014B"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vertAlign w:val="superscript"/>
              </w:rPr>
            </w:pPr>
            <w:r>
              <w:rPr>
                <w:rFonts w:ascii="Arial" w:eastAsia="Arial" w:hAnsi="Arial" w:cs="Arial"/>
              </w:rPr>
              <w:t>–</w:t>
            </w:r>
            <w:r>
              <w:rPr>
                <w:rFonts w:ascii="Arial" w:eastAsia="Arial" w:hAnsi="Arial" w:cs="Arial"/>
                <w:vertAlign w:val="superscript"/>
              </w:rPr>
              <w:t>a</w:t>
            </w:r>
          </w:p>
        </w:tc>
        <w:tc>
          <w:tcPr>
            <w:tcW w:w="1523" w:type="dxa"/>
          </w:tcPr>
          <w:p w14:paraId="0000014C"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14D"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9 (9.1)</w:t>
            </w:r>
          </w:p>
          <w:p w14:paraId="0000014E"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16 (17)</w:t>
            </w:r>
          </w:p>
          <w:p w14:paraId="0000014F"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w:t>
            </w:r>
          </w:p>
        </w:tc>
        <w:tc>
          <w:tcPr>
            <w:tcW w:w="1342" w:type="dxa"/>
          </w:tcPr>
          <w:p w14:paraId="00000150"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151"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8 (31)</w:t>
            </w:r>
          </w:p>
          <w:p w14:paraId="00000152"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9 (35)</w:t>
            </w:r>
          </w:p>
          <w:p w14:paraId="00000153"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20 (0, 23)</w:t>
            </w:r>
          </w:p>
        </w:tc>
        <w:tc>
          <w:tcPr>
            <w:tcW w:w="1342" w:type="dxa"/>
          </w:tcPr>
          <w:p w14:paraId="00000154" w14:textId="77777777" w:rsidR="0067324D" w:rsidRDefault="0067324D">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14:paraId="00000155"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12 (17)</w:t>
            </w:r>
          </w:p>
          <w:p w14:paraId="00000156"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19 (27)</w:t>
            </w:r>
          </w:p>
          <w:p w14:paraId="00000157"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18 (1, 22)</w:t>
            </w:r>
          </w:p>
        </w:tc>
      </w:tr>
    </w:tbl>
    <w:p w14:paraId="00000158" w14:textId="77777777" w:rsidR="0067324D" w:rsidRDefault="008D1EEA">
      <w:pPr>
        <w:tabs>
          <w:tab w:val="left" w:pos="0"/>
        </w:tabs>
        <w:spacing w:after="0" w:line="240" w:lineRule="auto"/>
        <w:rPr>
          <w:rFonts w:ascii="Arial" w:eastAsia="Arial" w:hAnsi="Arial" w:cs="Arial"/>
        </w:rPr>
      </w:pPr>
      <w:r>
        <w:rPr>
          <w:rFonts w:ascii="Arial" w:eastAsia="Arial" w:hAnsi="Arial" w:cs="Arial"/>
        </w:rPr>
        <w:t xml:space="preserve">*Wilcoxon rank sum test; Fisher’s exact test; Pearson’s Chi-squared test, </w:t>
      </w:r>
      <w:r>
        <w:rPr>
          <w:rFonts w:ascii="Arial" w:eastAsia="Arial" w:hAnsi="Arial" w:cs="Arial"/>
          <w:i/>
        </w:rPr>
        <w:t>p</w:t>
      </w:r>
      <w:r>
        <w:rPr>
          <w:rFonts w:ascii="Arial" w:eastAsia="Arial" w:hAnsi="Arial" w:cs="Arial"/>
        </w:rPr>
        <w:t xml:space="preserve"> &lt; 0.05.</w:t>
      </w:r>
    </w:p>
    <w:p w14:paraId="00000159" w14:textId="77777777" w:rsidR="0067324D" w:rsidRDefault="008D1EEA">
      <w:pPr>
        <w:tabs>
          <w:tab w:val="left" w:pos="0"/>
        </w:tabs>
        <w:spacing w:after="0" w:line="240" w:lineRule="auto"/>
        <w:rPr>
          <w:rFonts w:ascii="Arial" w:eastAsia="Arial" w:hAnsi="Arial" w:cs="Arial"/>
        </w:rPr>
      </w:pPr>
      <w:proofErr w:type="spellStart"/>
      <w:r>
        <w:rPr>
          <w:rFonts w:ascii="Arial" w:eastAsia="Arial" w:hAnsi="Arial" w:cs="Arial"/>
          <w:vertAlign w:val="superscript"/>
        </w:rPr>
        <w:t>a</w:t>
      </w:r>
      <w:r>
        <w:rPr>
          <w:rFonts w:ascii="Arial" w:eastAsia="Arial" w:hAnsi="Arial" w:cs="Arial"/>
        </w:rPr>
        <w:t>Data</w:t>
      </w:r>
      <w:proofErr w:type="spellEnd"/>
      <w:r>
        <w:rPr>
          <w:rFonts w:ascii="Arial" w:eastAsia="Arial" w:hAnsi="Arial" w:cs="Arial"/>
        </w:rPr>
        <w:t xml:space="preserve"> is not available for reporting</w:t>
      </w:r>
    </w:p>
    <w:p w14:paraId="0000015A" w14:textId="77777777" w:rsidR="0067324D" w:rsidRDefault="008D1EEA">
      <w:pPr>
        <w:tabs>
          <w:tab w:val="left" w:pos="0"/>
        </w:tabs>
        <w:spacing w:after="0" w:line="240" w:lineRule="auto"/>
        <w:rPr>
          <w:rFonts w:ascii="Arial" w:eastAsia="Arial" w:hAnsi="Arial" w:cs="Arial"/>
        </w:rPr>
      </w:pPr>
      <w:proofErr w:type="spellStart"/>
      <w:r>
        <w:rPr>
          <w:rFonts w:ascii="Arial" w:eastAsia="Arial" w:hAnsi="Arial" w:cs="Arial"/>
          <w:vertAlign w:val="superscript"/>
        </w:rPr>
        <w:t>b</w:t>
      </w:r>
      <w:r>
        <w:rPr>
          <w:rFonts w:ascii="Arial" w:eastAsia="Arial" w:hAnsi="Arial" w:cs="Arial"/>
        </w:rPr>
        <w:t>Cause</w:t>
      </w:r>
      <w:proofErr w:type="spellEnd"/>
      <w:r>
        <w:rPr>
          <w:rFonts w:ascii="Arial" w:eastAsia="Arial" w:hAnsi="Arial" w:cs="Arial"/>
        </w:rPr>
        <w:t xml:space="preserve"> of pulmonary infection triggering PARDS for GSE147902</w:t>
      </w:r>
      <w:r>
        <w:br w:type="page"/>
      </w:r>
    </w:p>
    <w:p w14:paraId="0000015B" w14:textId="77777777" w:rsidR="0067324D" w:rsidRDefault="008D1EEA">
      <w:pPr>
        <w:shd w:val="clear" w:color="auto" w:fill="FFFFFF"/>
        <w:spacing w:after="0" w:line="240" w:lineRule="auto"/>
        <w:rPr>
          <w:rFonts w:ascii="Arial" w:eastAsia="Arial" w:hAnsi="Arial" w:cs="Arial"/>
          <w:b/>
        </w:rPr>
      </w:pPr>
      <w:r>
        <w:rPr>
          <w:rFonts w:ascii="Arial" w:eastAsia="Arial" w:hAnsi="Arial" w:cs="Arial"/>
          <w:b/>
        </w:rPr>
        <w:lastRenderedPageBreak/>
        <w:t>Table 2. Reactome pathways sorted by p-value fo</w:t>
      </w:r>
      <w:r>
        <w:rPr>
          <w:rFonts w:ascii="Arial" w:eastAsia="Arial" w:hAnsi="Arial" w:cs="Arial"/>
          <w:b/>
          <w:color w:val="201F1E"/>
        </w:rPr>
        <w:t>r t</w:t>
      </w:r>
      <w:r>
        <w:rPr>
          <w:rFonts w:ascii="Arial" w:eastAsia="Arial" w:hAnsi="Arial" w:cs="Arial"/>
          <w:b/>
          <w:color w:val="201F1E"/>
          <w:highlight w:val="white"/>
        </w:rPr>
        <w:t xml:space="preserve">he top 200 overlapping stability selected ranked genes from </w:t>
      </w:r>
      <w:r>
        <w:rPr>
          <w:rFonts w:ascii="Arial" w:eastAsia="Arial" w:hAnsi="Arial" w:cs="Arial"/>
          <w:b/>
        </w:rPr>
        <w:t xml:space="preserve">GSE147902 </w:t>
      </w:r>
      <w:sdt>
        <w:sdtPr>
          <w:tag w:val="goog_rdk_21"/>
          <w:id w:val="518815832"/>
        </w:sdtPr>
        <w:sdtEndPr/>
        <w:sdtContent>
          <w:r>
            <w:rPr>
              <w:rFonts w:ascii="Arial Unicode MS" w:eastAsia="Arial Unicode MS" w:hAnsi="Arial Unicode MS" w:cs="Arial Unicode MS"/>
              <w:b/>
              <w:color w:val="201F1E"/>
              <w:highlight w:val="white"/>
            </w:rPr>
            <w:t>comparing children with a P/F &lt; 200 with a P/F ≥ 200 - 300.</w:t>
          </w:r>
        </w:sdtContent>
      </w:sdt>
    </w:p>
    <w:tbl>
      <w:tblPr>
        <w:tblStyle w:val="a0"/>
        <w:tblW w:w="91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3955"/>
        <w:gridCol w:w="1134"/>
        <w:gridCol w:w="767"/>
        <w:gridCol w:w="1192"/>
        <w:gridCol w:w="888"/>
        <w:gridCol w:w="1214"/>
      </w:tblGrid>
      <w:tr w:rsidR="0067324D" w14:paraId="7CAFCCB0" w14:textId="77777777" w:rsidTr="00673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5C" w14:textId="77777777" w:rsidR="0067324D" w:rsidRDefault="0067324D">
            <w:pPr>
              <w:jc w:val="center"/>
              <w:rPr>
                <w:rFonts w:ascii="Arial" w:eastAsia="Arial" w:hAnsi="Arial" w:cs="Arial"/>
              </w:rPr>
            </w:pPr>
          </w:p>
        </w:tc>
        <w:tc>
          <w:tcPr>
            <w:tcW w:w="3093" w:type="dxa"/>
            <w:gridSpan w:val="3"/>
            <w:tcBorders>
              <w:bottom w:val="nil"/>
            </w:tcBorders>
            <w:vAlign w:val="center"/>
          </w:tcPr>
          <w:p w14:paraId="0000015D" w14:textId="77777777" w:rsidR="0067324D" w:rsidRDefault="008D1EE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Entities</w:t>
            </w:r>
          </w:p>
        </w:tc>
        <w:tc>
          <w:tcPr>
            <w:tcW w:w="2102" w:type="dxa"/>
            <w:gridSpan w:val="2"/>
            <w:tcBorders>
              <w:bottom w:val="nil"/>
            </w:tcBorders>
            <w:vAlign w:val="center"/>
          </w:tcPr>
          <w:p w14:paraId="00000160" w14:textId="77777777" w:rsidR="0067324D" w:rsidRDefault="008D1EE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Rea</w:t>
            </w:r>
            <w:r>
              <w:rPr>
                <w:rFonts w:ascii="Arial" w:eastAsia="Arial" w:hAnsi="Arial" w:cs="Arial"/>
              </w:rPr>
              <w:t>ctions</w:t>
            </w:r>
          </w:p>
        </w:tc>
      </w:tr>
      <w:tr w:rsidR="0067324D" w14:paraId="7F4C8640"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shd w:val="clear" w:color="auto" w:fill="000000"/>
            <w:vAlign w:val="center"/>
          </w:tcPr>
          <w:p w14:paraId="00000162" w14:textId="77777777" w:rsidR="0067324D" w:rsidRDefault="008D1EEA">
            <w:pPr>
              <w:jc w:val="center"/>
              <w:rPr>
                <w:rFonts w:ascii="Arial" w:eastAsia="Arial" w:hAnsi="Arial" w:cs="Arial"/>
              </w:rPr>
            </w:pPr>
            <w:r>
              <w:rPr>
                <w:rFonts w:ascii="Arial" w:eastAsia="Arial" w:hAnsi="Arial" w:cs="Arial"/>
              </w:rPr>
              <w:t>Pathway name</w:t>
            </w:r>
          </w:p>
        </w:tc>
        <w:tc>
          <w:tcPr>
            <w:tcW w:w="1134" w:type="dxa"/>
            <w:tcBorders>
              <w:top w:val="nil"/>
            </w:tcBorders>
            <w:shd w:val="clear" w:color="auto" w:fill="000000"/>
            <w:vAlign w:val="center"/>
          </w:tcPr>
          <w:p w14:paraId="00000163"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rPr>
              <w:t>Found</w:t>
            </w:r>
          </w:p>
        </w:tc>
        <w:tc>
          <w:tcPr>
            <w:tcW w:w="767" w:type="dxa"/>
            <w:tcBorders>
              <w:top w:val="nil"/>
            </w:tcBorders>
            <w:shd w:val="clear" w:color="auto" w:fill="000000"/>
            <w:vAlign w:val="center"/>
          </w:tcPr>
          <w:p w14:paraId="00000164"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rPr>
              <w:t>Ratio</w:t>
            </w:r>
          </w:p>
        </w:tc>
        <w:tc>
          <w:tcPr>
            <w:tcW w:w="1192" w:type="dxa"/>
            <w:tcBorders>
              <w:top w:val="nil"/>
            </w:tcBorders>
            <w:shd w:val="clear" w:color="auto" w:fill="000000"/>
            <w:vAlign w:val="center"/>
          </w:tcPr>
          <w:p w14:paraId="00000165"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rPr>
              <w:t>FDR*</w:t>
            </w:r>
          </w:p>
        </w:tc>
        <w:tc>
          <w:tcPr>
            <w:tcW w:w="888" w:type="dxa"/>
            <w:tcBorders>
              <w:top w:val="nil"/>
            </w:tcBorders>
            <w:shd w:val="clear" w:color="auto" w:fill="000000"/>
            <w:vAlign w:val="center"/>
          </w:tcPr>
          <w:p w14:paraId="00000166"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rPr>
              <w:t>Found</w:t>
            </w:r>
          </w:p>
        </w:tc>
        <w:tc>
          <w:tcPr>
            <w:tcW w:w="1214" w:type="dxa"/>
            <w:tcBorders>
              <w:top w:val="nil"/>
            </w:tcBorders>
            <w:shd w:val="clear" w:color="auto" w:fill="000000"/>
            <w:vAlign w:val="center"/>
          </w:tcPr>
          <w:p w14:paraId="00000167"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rPr>
              <w:t>Ratio</w:t>
            </w:r>
          </w:p>
        </w:tc>
      </w:tr>
      <w:tr w:rsidR="0067324D" w14:paraId="35C75171"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68" w14:textId="77777777" w:rsidR="0067324D" w:rsidRDefault="008D1EEA">
            <w:pPr>
              <w:rPr>
                <w:rFonts w:ascii="Arial" w:eastAsia="Arial" w:hAnsi="Arial" w:cs="Arial"/>
              </w:rPr>
            </w:pPr>
            <w:r>
              <w:rPr>
                <w:rFonts w:ascii="Arial" w:eastAsia="Arial" w:hAnsi="Arial" w:cs="Arial"/>
              </w:rPr>
              <w:t>Nucleosome assembly</w:t>
            </w:r>
          </w:p>
        </w:tc>
        <w:tc>
          <w:tcPr>
            <w:tcW w:w="1134" w:type="dxa"/>
            <w:vAlign w:val="center"/>
          </w:tcPr>
          <w:p w14:paraId="00000169"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8 / 54</w:t>
            </w:r>
          </w:p>
        </w:tc>
        <w:tc>
          <w:tcPr>
            <w:tcW w:w="767" w:type="dxa"/>
            <w:vAlign w:val="center"/>
          </w:tcPr>
          <w:p w14:paraId="0000016A"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0.002</w:t>
            </w:r>
          </w:p>
        </w:tc>
        <w:tc>
          <w:tcPr>
            <w:tcW w:w="1192" w:type="dxa"/>
            <w:vAlign w:val="center"/>
          </w:tcPr>
          <w:p w14:paraId="0000016B"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3.55e-07</w:t>
            </w:r>
          </w:p>
        </w:tc>
        <w:tc>
          <w:tcPr>
            <w:tcW w:w="888" w:type="dxa"/>
            <w:vAlign w:val="center"/>
          </w:tcPr>
          <w:p w14:paraId="0000016C"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4 / 4</w:t>
            </w:r>
          </w:p>
        </w:tc>
        <w:tc>
          <w:tcPr>
            <w:tcW w:w="1214" w:type="dxa"/>
            <w:vAlign w:val="center"/>
          </w:tcPr>
          <w:p w14:paraId="0000016D"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2.96e-04</w:t>
            </w:r>
          </w:p>
        </w:tc>
      </w:tr>
      <w:tr w:rsidR="0067324D" w14:paraId="3A8C3032"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6E" w14:textId="77777777" w:rsidR="0067324D" w:rsidRDefault="008D1EEA">
            <w:pPr>
              <w:rPr>
                <w:rFonts w:ascii="Arial" w:eastAsia="Arial" w:hAnsi="Arial" w:cs="Arial"/>
              </w:rPr>
            </w:pPr>
            <w:r>
              <w:rPr>
                <w:rFonts w:ascii="Arial" w:eastAsia="Arial" w:hAnsi="Arial" w:cs="Arial"/>
              </w:rPr>
              <w:t>Deposition of new CEPNA-containing nucleosomes at the centromere</w:t>
            </w:r>
          </w:p>
        </w:tc>
        <w:tc>
          <w:tcPr>
            <w:tcW w:w="1134" w:type="dxa"/>
            <w:vAlign w:val="center"/>
          </w:tcPr>
          <w:p w14:paraId="0000016F"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8 / 54</w:t>
            </w:r>
          </w:p>
        </w:tc>
        <w:tc>
          <w:tcPr>
            <w:tcW w:w="767" w:type="dxa"/>
            <w:vAlign w:val="center"/>
          </w:tcPr>
          <w:p w14:paraId="00000170"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0.002</w:t>
            </w:r>
          </w:p>
        </w:tc>
        <w:tc>
          <w:tcPr>
            <w:tcW w:w="1192" w:type="dxa"/>
            <w:vAlign w:val="center"/>
          </w:tcPr>
          <w:p w14:paraId="00000171"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3.55e-04</w:t>
            </w:r>
          </w:p>
        </w:tc>
        <w:tc>
          <w:tcPr>
            <w:tcW w:w="888" w:type="dxa"/>
            <w:vAlign w:val="center"/>
          </w:tcPr>
          <w:p w14:paraId="00000172"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 / 4</w:t>
            </w:r>
          </w:p>
        </w:tc>
        <w:tc>
          <w:tcPr>
            <w:tcW w:w="1214" w:type="dxa"/>
            <w:vAlign w:val="center"/>
          </w:tcPr>
          <w:p w14:paraId="00000173"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2.96e-04</w:t>
            </w:r>
          </w:p>
        </w:tc>
      </w:tr>
      <w:tr w:rsidR="0067324D" w14:paraId="2F21C755"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74" w14:textId="77777777" w:rsidR="0067324D" w:rsidRDefault="008D1EEA">
            <w:pPr>
              <w:rPr>
                <w:rFonts w:ascii="Arial" w:eastAsia="Arial" w:hAnsi="Arial" w:cs="Arial"/>
              </w:rPr>
            </w:pPr>
            <w:r>
              <w:rPr>
                <w:rFonts w:ascii="Arial" w:eastAsia="Arial" w:hAnsi="Arial" w:cs="Arial"/>
              </w:rPr>
              <w:t>HDACs deacetylate histones</w:t>
            </w:r>
          </w:p>
        </w:tc>
        <w:tc>
          <w:tcPr>
            <w:tcW w:w="1134" w:type="dxa"/>
            <w:vAlign w:val="center"/>
          </w:tcPr>
          <w:p w14:paraId="00000175"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8 / 73</w:t>
            </w:r>
          </w:p>
        </w:tc>
        <w:tc>
          <w:tcPr>
            <w:tcW w:w="767" w:type="dxa"/>
            <w:vAlign w:val="center"/>
          </w:tcPr>
          <w:p w14:paraId="00000176"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0.003</w:t>
            </w:r>
          </w:p>
        </w:tc>
        <w:tc>
          <w:tcPr>
            <w:tcW w:w="1192" w:type="dxa"/>
            <w:vAlign w:val="center"/>
          </w:tcPr>
          <w:p w14:paraId="00000177"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0.002</w:t>
            </w:r>
          </w:p>
        </w:tc>
        <w:tc>
          <w:tcPr>
            <w:tcW w:w="888" w:type="dxa"/>
            <w:vAlign w:val="center"/>
          </w:tcPr>
          <w:p w14:paraId="00000178"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 5</w:t>
            </w:r>
          </w:p>
        </w:tc>
        <w:tc>
          <w:tcPr>
            <w:tcW w:w="1214" w:type="dxa"/>
            <w:vAlign w:val="center"/>
          </w:tcPr>
          <w:p w14:paraId="00000179"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3.70e-04</w:t>
            </w:r>
          </w:p>
        </w:tc>
      </w:tr>
      <w:tr w:rsidR="0067324D" w14:paraId="3DE8C133"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7A" w14:textId="77777777" w:rsidR="0067324D" w:rsidRDefault="008D1EEA">
            <w:pPr>
              <w:rPr>
                <w:rFonts w:ascii="Arial" w:eastAsia="Arial" w:hAnsi="Arial" w:cs="Arial"/>
              </w:rPr>
            </w:pPr>
            <w:r>
              <w:rPr>
                <w:rFonts w:ascii="Arial" w:eastAsia="Arial" w:hAnsi="Arial" w:cs="Arial"/>
              </w:rPr>
              <w:t>RNA Polymerase I Promoter Opening</w:t>
            </w:r>
          </w:p>
        </w:tc>
        <w:tc>
          <w:tcPr>
            <w:tcW w:w="1134" w:type="dxa"/>
            <w:vAlign w:val="center"/>
          </w:tcPr>
          <w:p w14:paraId="0000017B"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6 / 38</w:t>
            </w:r>
          </w:p>
        </w:tc>
        <w:tc>
          <w:tcPr>
            <w:tcW w:w="767" w:type="dxa"/>
            <w:vAlign w:val="center"/>
          </w:tcPr>
          <w:p w14:paraId="0000017C"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0.002</w:t>
            </w:r>
          </w:p>
        </w:tc>
        <w:tc>
          <w:tcPr>
            <w:tcW w:w="1192" w:type="dxa"/>
            <w:vAlign w:val="center"/>
          </w:tcPr>
          <w:p w14:paraId="0000017D"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0.003</w:t>
            </w:r>
          </w:p>
        </w:tc>
        <w:tc>
          <w:tcPr>
            <w:tcW w:w="888" w:type="dxa"/>
            <w:vAlign w:val="center"/>
          </w:tcPr>
          <w:p w14:paraId="0000017E"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 / 2</w:t>
            </w:r>
          </w:p>
        </w:tc>
        <w:tc>
          <w:tcPr>
            <w:tcW w:w="1214" w:type="dxa"/>
            <w:vAlign w:val="center"/>
          </w:tcPr>
          <w:p w14:paraId="0000017F"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1.48e-04</w:t>
            </w:r>
          </w:p>
        </w:tc>
      </w:tr>
      <w:tr w:rsidR="0067324D" w14:paraId="254899A5"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80" w14:textId="77777777" w:rsidR="0067324D" w:rsidRDefault="008D1EEA">
            <w:pPr>
              <w:rPr>
                <w:rFonts w:ascii="Arial" w:eastAsia="Arial" w:hAnsi="Arial" w:cs="Arial"/>
              </w:rPr>
            </w:pPr>
            <w:r>
              <w:rPr>
                <w:rFonts w:ascii="Arial" w:eastAsia="Arial" w:hAnsi="Arial" w:cs="Arial"/>
              </w:rPr>
              <w:t>Formation of ATP by chemiosmotic coupling</w:t>
            </w:r>
          </w:p>
        </w:tc>
        <w:tc>
          <w:tcPr>
            <w:tcW w:w="1134" w:type="dxa"/>
            <w:vAlign w:val="center"/>
          </w:tcPr>
          <w:p w14:paraId="00000181"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 23</w:t>
            </w:r>
          </w:p>
        </w:tc>
        <w:tc>
          <w:tcPr>
            <w:tcW w:w="767" w:type="dxa"/>
            <w:vAlign w:val="center"/>
          </w:tcPr>
          <w:p w14:paraId="00000182"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0.001</w:t>
            </w:r>
          </w:p>
        </w:tc>
        <w:tc>
          <w:tcPr>
            <w:tcW w:w="1192" w:type="dxa"/>
            <w:vAlign w:val="center"/>
          </w:tcPr>
          <w:p w14:paraId="00000183"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0.003</w:t>
            </w:r>
          </w:p>
        </w:tc>
        <w:tc>
          <w:tcPr>
            <w:tcW w:w="888" w:type="dxa"/>
            <w:vAlign w:val="center"/>
          </w:tcPr>
          <w:p w14:paraId="00000184"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 / 3</w:t>
            </w:r>
          </w:p>
        </w:tc>
        <w:tc>
          <w:tcPr>
            <w:tcW w:w="1214" w:type="dxa"/>
            <w:vAlign w:val="center"/>
          </w:tcPr>
          <w:p w14:paraId="00000185"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2.22e-04</w:t>
            </w:r>
          </w:p>
        </w:tc>
      </w:tr>
      <w:tr w:rsidR="0067324D" w14:paraId="6D3B19CB"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86" w14:textId="77777777" w:rsidR="0067324D" w:rsidRDefault="008D1EEA">
            <w:pPr>
              <w:tabs>
                <w:tab w:val="left" w:pos="156"/>
              </w:tabs>
              <w:rPr>
                <w:rFonts w:ascii="Arial" w:eastAsia="Arial" w:hAnsi="Arial" w:cs="Arial"/>
              </w:rPr>
            </w:pPr>
            <w:r>
              <w:rPr>
                <w:rFonts w:ascii="Arial" w:eastAsia="Arial" w:hAnsi="Arial" w:cs="Arial"/>
              </w:rPr>
              <w:t>Formation of a pool of free 40S subunits</w:t>
            </w:r>
          </w:p>
        </w:tc>
        <w:tc>
          <w:tcPr>
            <w:tcW w:w="1134" w:type="dxa"/>
            <w:vAlign w:val="center"/>
          </w:tcPr>
          <w:p w14:paraId="00000187"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9 / 111</w:t>
            </w:r>
          </w:p>
        </w:tc>
        <w:tc>
          <w:tcPr>
            <w:tcW w:w="767" w:type="dxa"/>
            <w:vAlign w:val="center"/>
          </w:tcPr>
          <w:p w14:paraId="00000188"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0.005</w:t>
            </w:r>
          </w:p>
        </w:tc>
        <w:tc>
          <w:tcPr>
            <w:tcW w:w="1192" w:type="dxa"/>
            <w:vAlign w:val="center"/>
          </w:tcPr>
          <w:p w14:paraId="00000189"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0.003</w:t>
            </w:r>
          </w:p>
        </w:tc>
        <w:tc>
          <w:tcPr>
            <w:tcW w:w="888" w:type="dxa"/>
            <w:vAlign w:val="center"/>
          </w:tcPr>
          <w:p w14:paraId="0000018A"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 / 2</w:t>
            </w:r>
          </w:p>
        </w:tc>
        <w:tc>
          <w:tcPr>
            <w:tcW w:w="1214" w:type="dxa"/>
            <w:vAlign w:val="center"/>
          </w:tcPr>
          <w:p w14:paraId="0000018B"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1.48e-04</w:t>
            </w:r>
          </w:p>
        </w:tc>
      </w:tr>
      <w:tr w:rsidR="0067324D" w14:paraId="0F596C32"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8C" w14:textId="77777777" w:rsidR="0067324D" w:rsidRDefault="008D1EEA">
            <w:pPr>
              <w:rPr>
                <w:rFonts w:ascii="Arial" w:eastAsia="Arial" w:hAnsi="Arial" w:cs="Arial"/>
              </w:rPr>
            </w:pPr>
            <w:r>
              <w:rPr>
                <w:rFonts w:ascii="Arial" w:eastAsia="Arial" w:hAnsi="Arial" w:cs="Arial"/>
              </w:rPr>
              <w:t>Recognition and association of DNA glycosylase with site containing an affected purine</w:t>
            </w:r>
          </w:p>
        </w:tc>
        <w:tc>
          <w:tcPr>
            <w:tcW w:w="1134" w:type="dxa"/>
            <w:vAlign w:val="center"/>
          </w:tcPr>
          <w:p w14:paraId="0000018D"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 / 41</w:t>
            </w:r>
          </w:p>
        </w:tc>
        <w:tc>
          <w:tcPr>
            <w:tcW w:w="767" w:type="dxa"/>
            <w:vAlign w:val="center"/>
          </w:tcPr>
          <w:p w14:paraId="0000018E"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0.002</w:t>
            </w:r>
          </w:p>
        </w:tc>
        <w:tc>
          <w:tcPr>
            <w:tcW w:w="1192" w:type="dxa"/>
            <w:vAlign w:val="center"/>
          </w:tcPr>
          <w:p w14:paraId="0000018F"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0.003</w:t>
            </w:r>
          </w:p>
        </w:tc>
        <w:tc>
          <w:tcPr>
            <w:tcW w:w="888" w:type="dxa"/>
            <w:vAlign w:val="center"/>
          </w:tcPr>
          <w:p w14:paraId="00000190"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 / 10</w:t>
            </w:r>
          </w:p>
        </w:tc>
        <w:tc>
          <w:tcPr>
            <w:tcW w:w="1214" w:type="dxa"/>
            <w:vAlign w:val="center"/>
          </w:tcPr>
          <w:p w14:paraId="00000191"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7.40e-04</w:t>
            </w:r>
          </w:p>
        </w:tc>
      </w:tr>
      <w:tr w:rsidR="0067324D" w14:paraId="74987FEB"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92" w14:textId="77777777" w:rsidR="0067324D" w:rsidRDefault="008D1EEA">
            <w:pPr>
              <w:ind w:hanging="18"/>
              <w:rPr>
                <w:rFonts w:ascii="Arial" w:eastAsia="Arial" w:hAnsi="Arial" w:cs="Arial"/>
              </w:rPr>
            </w:pPr>
            <w:r>
              <w:rPr>
                <w:rFonts w:ascii="Arial" w:eastAsia="Arial" w:hAnsi="Arial" w:cs="Arial"/>
              </w:rPr>
              <w:t>Cleavage of the damaged purine</w:t>
            </w:r>
          </w:p>
        </w:tc>
        <w:tc>
          <w:tcPr>
            <w:tcW w:w="1134" w:type="dxa"/>
          </w:tcPr>
          <w:p w14:paraId="00000193"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6 / 45</w:t>
            </w:r>
          </w:p>
        </w:tc>
        <w:tc>
          <w:tcPr>
            <w:tcW w:w="767" w:type="dxa"/>
          </w:tcPr>
          <w:p w14:paraId="00000194"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0.002</w:t>
            </w:r>
          </w:p>
        </w:tc>
        <w:tc>
          <w:tcPr>
            <w:tcW w:w="1192" w:type="dxa"/>
            <w:vAlign w:val="center"/>
          </w:tcPr>
          <w:p w14:paraId="00000195"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0.004</w:t>
            </w:r>
          </w:p>
        </w:tc>
        <w:tc>
          <w:tcPr>
            <w:tcW w:w="888" w:type="dxa"/>
            <w:vAlign w:val="center"/>
          </w:tcPr>
          <w:p w14:paraId="00000196"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 / 9</w:t>
            </w:r>
          </w:p>
        </w:tc>
        <w:tc>
          <w:tcPr>
            <w:tcW w:w="1214" w:type="dxa"/>
            <w:vAlign w:val="center"/>
          </w:tcPr>
          <w:p w14:paraId="00000197"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6.66e-04</w:t>
            </w:r>
          </w:p>
        </w:tc>
      </w:tr>
      <w:tr w:rsidR="0067324D" w14:paraId="19705EB2"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98" w14:textId="77777777" w:rsidR="0067324D" w:rsidRDefault="008D1EEA">
            <w:pPr>
              <w:rPr>
                <w:rFonts w:ascii="Arial" w:eastAsia="Arial" w:hAnsi="Arial" w:cs="Arial"/>
              </w:rPr>
            </w:pPr>
            <w:r>
              <w:rPr>
                <w:rFonts w:ascii="Arial" w:eastAsia="Arial" w:hAnsi="Arial" w:cs="Arial"/>
              </w:rPr>
              <w:t>L13a-mediated translational silencing of Ceruloplasmin expression</w:t>
            </w:r>
          </w:p>
        </w:tc>
        <w:tc>
          <w:tcPr>
            <w:tcW w:w="1134" w:type="dxa"/>
            <w:vAlign w:val="center"/>
          </w:tcPr>
          <w:p w14:paraId="00000199"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9 / 124</w:t>
            </w:r>
          </w:p>
        </w:tc>
        <w:tc>
          <w:tcPr>
            <w:tcW w:w="767" w:type="dxa"/>
            <w:vAlign w:val="center"/>
          </w:tcPr>
          <w:p w14:paraId="0000019A"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0.006</w:t>
            </w:r>
          </w:p>
        </w:tc>
        <w:tc>
          <w:tcPr>
            <w:tcW w:w="1192" w:type="dxa"/>
            <w:vAlign w:val="center"/>
          </w:tcPr>
          <w:p w14:paraId="0000019B"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0.004</w:t>
            </w:r>
          </w:p>
        </w:tc>
        <w:tc>
          <w:tcPr>
            <w:tcW w:w="888" w:type="dxa"/>
            <w:vAlign w:val="center"/>
          </w:tcPr>
          <w:p w14:paraId="0000019C"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 / 3</w:t>
            </w:r>
          </w:p>
        </w:tc>
        <w:tc>
          <w:tcPr>
            <w:tcW w:w="1214" w:type="dxa"/>
            <w:vAlign w:val="center"/>
          </w:tcPr>
          <w:p w14:paraId="0000019D"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2.22e-04</w:t>
            </w:r>
          </w:p>
        </w:tc>
      </w:tr>
      <w:tr w:rsidR="0067324D" w14:paraId="06EDA41D"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9E" w14:textId="77777777" w:rsidR="0067324D" w:rsidRDefault="008D1EEA">
            <w:pPr>
              <w:rPr>
                <w:rFonts w:ascii="Arial" w:eastAsia="Arial" w:hAnsi="Arial" w:cs="Arial"/>
              </w:rPr>
            </w:pPr>
            <w:r>
              <w:rPr>
                <w:rFonts w:ascii="Arial" w:eastAsia="Arial" w:hAnsi="Arial" w:cs="Arial"/>
              </w:rPr>
              <w:t>PRC2 methylates histones and DNA</w:t>
            </w:r>
          </w:p>
        </w:tc>
        <w:tc>
          <w:tcPr>
            <w:tcW w:w="1134" w:type="dxa"/>
            <w:vAlign w:val="center"/>
          </w:tcPr>
          <w:p w14:paraId="0000019F"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6 / 48</w:t>
            </w:r>
          </w:p>
        </w:tc>
        <w:tc>
          <w:tcPr>
            <w:tcW w:w="767" w:type="dxa"/>
            <w:vAlign w:val="center"/>
          </w:tcPr>
          <w:p w14:paraId="000001A0"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0.002</w:t>
            </w:r>
          </w:p>
        </w:tc>
        <w:tc>
          <w:tcPr>
            <w:tcW w:w="1192" w:type="dxa"/>
            <w:vAlign w:val="center"/>
          </w:tcPr>
          <w:p w14:paraId="000001A1"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0.004</w:t>
            </w:r>
          </w:p>
        </w:tc>
        <w:tc>
          <w:tcPr>
            <w:tcW w:w="888" w:type="dxa"/>
            <w:vAlign w:val="center"/>
          </w:tcPr>
          <w:p w14:paraId="000001A2"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 / 4</w:t>
            </w:r>
          </w:p>
        </w:tc>
        <w:tc>
          <w:tcPr>
            <w:tcW w:w="1214" w:type="dxa"/>
            <w:vAlign w:val="center"/>
          </w:tcPr>
          <w:p w14:paraId="000001A3"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2.96e-04</w:t>
            </w:r>
          </w:p>
        </w:tc>
      </w:tr>
      <w:tr w:rsidR="0067324D" w14:paraId="65BDB105"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A4" w14:textId="77777777" w:rsidR="0067324D" w:rsidRDefault="008D1EEA">
            <w:pPr>
              <w:rPr>
                <w:rFonts w:ascii="Arial" w:eastAsia="Arial" w:hAnsi="Arial" w:cs="Arial"/>
              </w:rPr>
            </w:pPr>
            <w:r>
              <w:rPr>
                <w:rFonts w:ascii="Arial" w:eastAsia="Arial" w:hAnsi="Arial" w:cs="Arial"/>
              </w:rPr>
              <w:t>Depurination</w:t>
            </w:r>
          </w:p>
        </w:tc>
        <w:tc>
          <w:tcPr>
            <w:tcW w:w="1134" w:type="dxa"/>
            <w:vAlign w:val="center"/>
          </w:tcPr>
          <w:p w14:paraId="000001A5"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 / 48</w:t>
            </w:r>
          </w:p>
        </w:tc>
        <w:tc>
          <w:tcPr>
            <w:tcW w:w="767" w:type="dxa"/>
            <w:vAlign w:val="center"/>
          </w:tcPr>
          <w:p w14:paraId="000001A6"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0.002</w:t>
            </w:r>
          </w:p>
        </w:tc>
        <w:tc>
          <w:tcPr>
            <w:tcW w:w="1192" w:type="dxa"/>
            <w:vAlign w:val="center"/>
          </w:tcPr>
          <w:p w14:paraId="000001A7"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0.004</w:t>
            </w:r>
          </w:p>
        </w:tc>
        <w:tc>
          <w:tcPr>
            <w:tcW w:w="888" w:type="dxa"/>
            <w:vAlign w:val="center"/>
          </w:tcPr>
          <w:p w14:paraId="000001A8"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4 / 19</w:t>
            </w:r>
          </w:p>
        </w:tc>
        <w:tc>
          <w:tcPr>
            <w:tcW w:w="1214" w:type="dxa"/>
            <w:vAlign w:val="center"/>
          </w:tcPr>
          <w:p w14:paraId="000001A9"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0.001</w:t>
            </w:r>
          </w:p>
        </w:tc>
      </w:tr>
      <w:tr w:rsidR="0067324D" w14:paraId="393CE768"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AA" w14:textId="77777777" w:rsidR="0067324D" w:rsidRDefault="008D1EEA">
            <w:pPr>
              <w:rPr>
                <w:rFonts w:ascii="Arial" w:eastAsia="Arial" w:hAnsi="Arial" w:cs="Arial"/>
              </w:rPr>
            </w:pPr>
            <w:r>
              <w:rPr>
                <w:rFonts w:ascii="Arial" w:eastAsia="Arial" w:hAnsi="Arial" w:cs="Arial"/>
              </w:rPr>
              <w:t>Cleavage of the damaged pyrimidine</w:t>
            </w:r>
          </w:p>
        </w:tc>
        <w:tc>
          <w:tcPr>
            <w:tcW w:w="1134" w:type="dxa"/>
            <w:vAlign w:val="center"/>
          </w:tcPr>
          <w:p w14:paraId="000001AB"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6 / 51</w:t>
            </w:r>
          </w:p>
        </w:tc>
        <w:tc>
          <w:tcPr>
            <w:tcW w:w="767" w:type="dxa"/>
            <w:vAlign w:val="center"/>
          </w:tcPr>
          <w:p w14:paraId="000001AC"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0.002</w:t>
            </w:r>
          </w:p>
        </w:tc>
        <w:tc>
          <w:tcPr>
            <w:tcW w:w="1192" w:type="dxa"/>
            <w:vAlign w:val="center"/>
          </w:tcPr>
          <w:p w14:paraId="000001AD"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0.006</w:t>
            </w:r>
          </w:p>
        </w:tc>
        <w:tc>
          <w:tcPr>
            <w:tcW w:w="888" w:type="dxa"/>
            <w:vAlign w:val="center"/>
          </w:tcPr>
          <w:p w14:paraId="000001AE"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 / 20</w:t>
            </w:r>
          </w:p>
        </w:tc>
        <w:tc>
          <w:tcPr>
            <w:tcW w:w="1214" w:type="dxa"/>
            <w:vAlign w:val="center"/>
          </w:tcPr>
          <w:p w14:paraId="000001AF"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0.001</w:t>
            </w:r>
          </w:p>
        </w:tc>
      </w:tr>
      <w:tr w:rsidR="0067324D" w14:paraId="70864B68"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B0" w14:textId="77777777" w:rsidR="0067324D" w:rsidRDefault="008D1EEA">
            <w:pPr>
              <w:rPr>
                <w:rFonts w:ascii="Arial" w:eastAsia="Arial" w:hAnsi="Arial" w:cs="Arial"/>
              </w:rPr>
            </w:pPr>
            <w:r>
              <w:rPr>
                <w:rFonts w:ascii="Arial" w:eastAsia="Arial" w:hAnsi="Arial" w:cs="Arial"/>
              </w:rPr>
              <w:t xml:space="preserve">Defective </w:t>
            </w:r>
            <w:proofErr w:type="spellStart"/>
            <w:r>
              <w:rPr>
                <w:rFonts w:ascii="Arial" w:eastAsia="Arial" w:hAnsi="Arial" w:cs="Arial"/>
              </w:rPr>
              <w:t>pyroptosis</w:t>
            </w:r>
            <w:proofErr w:type="spellEnd"/>
          </w:p>
        </w:tc>
        <w:tc>
          <w:tcPr>
            <w:tcW w:w="1134" w:type="dxa"/>
            <w:vAlign w:val="center"/>
          </w:tcPr>
          <w:p w14:paraId="000001B1"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 / 56</w:t>
            </w:r>
          </w:p>
        </w:tc>
        <w:tc>
          <w:tcPr>
            <w:tcW w:w="767" w:type="dxa"/>
            <w:vAlign w:val="center"/>
          </w:tcPr>
          <w:p w14:paraId="000001B2"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0.003</w:t>
            </w:r>
          </w:p>
        </w:tc>
        <w:tc>
          <w:tcPr>
            <w:tcW w:w="1192" w:type="dxa"/>
            <w:vAlign w:val="center"/>
          </w:tcPr>
          <w:p w14:paraId="000001B3"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0.008</w:t>
            </w:r>
          </w:p>
        </w:tc>
        <w:tc>
          <w:tcPr>
            <w:tcW w:w="888" w:type="dxa"/>
            <w:vAlign w:val="center"/>
          </w:tcPr>
          <w:p w14:paraId="000001B4"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 3</w:t>
            </w:r>
          </w:p>
        </w:tc>
        <w:tc>
          <w:tcPr>
            <w:tcW w:w="1214" w:type="dxa"/>
            <w:vAlign w:val="center"/>
          </w:tcPr>
          <w:p w14:paraId="000001B5"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2.22e-04</w:t>
            </w:r>
          </w:p>
        </w:tc>
      </w:tr>
      <w:tr w:rsidR="0067324D" w14:paraId="6B07D1AF"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B6" w14:textId="77777777" w:rsidR="0067324D" w:rsidRDefault="008D1EEA">
            <w:pPr>
              <w:rPr>
                <w:rFonts w:ascii="Arial" w:eastAsia="Arial" w:hAnsi="Arial" w:cs="Arial"/>
              </w:rPr>
            </w:pPr>
            <w:r>
              <w:rPr>
                <w:rFonts w:ascii="Arial" w:eastAsia="Arial" w:hAnsi="Arial" w:cs="Arial"/>
              </w:rPr>
              <w:t>DNA methylation</w:t>
            </w:r>
          </w:p>
        </w:tc>
        <w:tc>
          <w:tcPr>
            <w:tcW w:w="1134" w:type="dxa"/>
            <w:vAlign w:val="center"/>
          </w:tcPr>
          <w:p w14:paraId="000001B7"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6 / 60</w:t>
            </w:r>
          </w:p>
        </w:tc>
        <w:tc>
          <w:tcPr>
            <w:tcW w:w="767" w:type="dxa"/>
            <w:vAlign w:val="center"/>
          </w:tcPr>
          <w:p w14:paraId="000001B8"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0.003</w:t>
            </w:r>
          </w:p>
        </w:tc>
        <w:tc>
          <w:tcPr>
            <w:tcW w:w="1192" w:type="dxa"/>
            <w:vAlign w:val="center"/>
          </w:tcPr>
          <w:p w14:paraId="000001B9"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0.012</w:t>
            </w:r>
          </w:p>
        </w:tc>
        <w:tc>
          <w:tcPr>
            <w:tcW w:w="888" w:type="dxa"/>
            <w:vAlign w:val="center"/>
          </w:tcPr>
          <w:p w14:paraId="000001BA"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7 / 7</w:t>
            </w:r>
          </w:p>
        </w:tc>
        <w:tc>
          <w:tcPr>
            <w:tcW w:w="1214" w:type="dxa"/>
            <w:vAlign w:val="center"/>
          </w:tcPr>
          <w:p w14:paraId="000001BB"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5.18e-04</w:t>
            </w:r>
          </w:p>
        </w:tc>
      </w:tr>
      <w:tr w:rsidR="0067324D" w14:paraId="26041EFC"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BC" w14:textId="77777777" w:rsidR="0067324D" w:rsidRDefault="008D1EEA">
            <w:pPr>
              <w:rPr>
                <w:rFonts w:ascii="Arial" w:eastAsia="Arial" w:hAnsi="Arial" w:cs="Arial"/>
              </w:rPr>
            </w:pPr>
            <w:r>
              <w:rPr>
                <w:rFonts w:ascii="Arial" w:eastAsia="Arial" w:hAnsi="Arial" w:cs="Arial"/>
              </w:rPr>
              <w:t>RNA Polymerase I Promoter Escape</w:t>
            </w:r>
          </w:p>
        </w:tc>
        <w:tc>
          <w:tcPr>
            <w:tcW w:w="1134" w:type="dxa"/>
            <w:vAlign w:val="center"/>
          </w:tcPr>
          <w:p w14:paraId="000001BD"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 / 64</w:t>
            </w:r>
          </w:p>
        </w:tc>
        <w:tc>
          <w:tcPr>
            <w:tcW w:w="767" w:type="dxa"/>
            <w:vAlign w:val="center"/>
          </w:tcPr>
          <w:p w14:paraId="000001BE"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0.003</w:t>
            </w:r>
          </w:p>
        </w:tc>
        <w:tc>
          <w:tcPr>
            <w:tcW w:w="1192" w:type="dxa"/>
            <w:vAlign w:val="center"/>
          </w:tcPr>
          <w:p w14:paraId="000001BF"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0.015</w:t>
            </w:r>
          </w:p>
        </w:tc>
        <w:tc>
          <w:tcPr>
            <w:tcW w:w="888" w:type="dxa"/>
            <w:vAlign w:val="center"/>
          </w:tcPr>
          <w:p w14:paraId="000001C0"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 2</w:t>
            </w:r>
          </w:p>
        </w:tc>
        <w:tc>
          <w:tcPr>
            <w:tcW w:w="1214" w:type="dxa"/>
            <w:vAlign w:val="center"/>
          </w:tcPr>
          <w:p w14:paraId="000001C1"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1.48e-04</w:t>
            </w:r>
          </w:p>
        </w:tc>
      </w:tr>
      <w:tr w:rsidR="0067324D" w14:paraId="07257F7E"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C2" w14:textId="77777777" w:rsidR="0067324D" w:rsidRDefault="008D1EEA">
            <w:pPr>
              <w:rPr>
                <w:rFonts w:ascii="Arial" w:eastAsia="Arial" w:hAnsi="Arial" w:cs="Arial"/>
              </w:rPr>
            </w:pPr>
            <w:r>
              <w:rPr>
                <w:rFonts w:ascii="Arial" w:eastAsia="Arial" w:hAnsi="Arial" w:cs="Arial"/>
              </w:rPr>
              <w:t>Ribosomal scanning and start codon recognition</w:t>
            </w:r>
          </w:p>
        </w:tc>
        <w:tc>
          <w:tcPr>
            <w:tcW w:w="1134" w:type="dxa"/>
            <w:vAlign w:val="center"/>
          </w:tcPr>
          <w:p w14:paraId="000001C3"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6 / 70</w:t>
            </w:r>
          </w:p>
        </w:tc>
        <w:tc>
          <w:tcPr>
            <w:tcW w:w="767" w:type="dxa"/>
            <w:vAlign w:val="center"/>
          </w:tcPr>
          <w:p w14:paraId="000001C4"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0.003</w:t>
            </w:r>
          </w:p>
        </w:tc>
        <w:tc>
          <w:tcPr>
            <w:tcW w:w="1192" w:type="dxa"/>
            <w:vAlign w:val="center"/>
          </w:tcPr>
          <w:p w14:paraId="000001C5"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0.022</w:t>
            </w:r>
          </w:p>
        </w:tc>
        <w:tc>
          <w:tcPr>
            <w:tcW w:w="888" w:type="dxa"/>
            <w:vAlign w:val="center"/>
          </w:tcPr>
          <w:p w14:paraId="000001C6"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 / 2</w:t>
            </w:r>
          </w:p>
        </w:tc>
        <w:tc>
          <w:tcPr>
            <w:tcW w:w="1214" w:type="dxa"/>
            <w:vAlign w:val="center"/>
          </w:tcPr>
          <w:p w14:paraId="000001C7"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1.48e-04</w:t>
            </w:r>
          </w:p>
        </w:tc>
      </w:tr>
      <w:tr w:rsidR="0067324D" w14:paraId="4498C55D"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C8" w14:textId="77777777" w:rsidR="0067324D" w:rsidRDefault="008D1EEA">
            <w:pPr>
              <w:rPr>
                <w:rFonts w:ascii="Arial" w:eastAsia="Arial" w:hAnsi="Arial" w:cs="Arial"/>
              </w:rPr>
            </w:pPr>
            <w:r>
              <w:rPr>
                <w:rFonts w:ascii="Arial" w:eastAsia="Arial" w:hAnsi="Arial" w:cs="Arial"/>
              </w:rPr>
              <w:t>GTP hydrolysis and joining of the 60S ribosomal subunit</w:t>
            </w:r>
          </w:p>
        </w:tc>
        <w:tc>
          <w:tcPr>
            <w:tcW w:w="1134" w:type="dxa"/>
            <w:vAlign w:val="center"/>
          </w:tcPr>
          <w:p w14:paraId="000001C9"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11/ 166</w:t>
            </w:r>
          </w:p>
        </w:tc>
        <w:tc>
          <w:tcPr>
            <w:tcW w:w="767" w:type="dxa"/>
            <w:vAlign w:val="center"/>
          </w:tcPr>
          <w:p w14:paraId="000001CA"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0.008</w:t>
            </w:r>
          </w:p>
        </w:tc>
        <w:tc>
          <w:tcPr>
            <w:tcW w:w="1192" w:type="dxa"/>
            <w:vAlign w:val="center"/>
          </w:tcPr>
          <w:p w14:paraId="000001CB"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0.022</w:t>
            </w:r>
          </w:p>
        </w:tc>
        <w:tc>
          <w:tcPr>
            <w:tcW w:w="888" w:type="dxa"/>
            <w:vAlign w:val="center"/>
          </w:tcPr>
          <w:p w14:paraId="000001CC"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 / 3</w:t>
            </w:r>
          </w:p>
        </w:tc>
        <w:tc>
          <w:tcPr>
            <w:tcW w:w="1214" w:type="dxa"/>
            <w:vAlign w:val="center"/>
          </w:tcPr>
          <w:p w14:paraId="000001CD"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2.22e-04</w:t>
            </w:r>
          </w:p>
        </w:tc>
      </w:tr>
      <w:tr w:rsidR="0067324D" w14:paraId="33D84A4A"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CE" w14:textId="77777777" w:rsidR="0067324D" w:rsidRDefault="008D1EEA">
            <w:pPr>
              <w:rPr>
                <w:rFonts w:ascii="Arial" w:eastAsia="Arial" w:hAnsi="Arial" w:cs="Arial"/>
              </w:rPr>
            </w:pPr>
            <w:r>
              <w:rPr>
                <w:rFonts w:ascii="Arial" w:eastAsia="Arial" w:hAnsi="Arial" w:cs="Arial"/>
              </w:rPr>
              <w:t>Packaging of telomere ends</w:t>
            </w:r>
          </w:p>
        </w:tc>
        <w:tc>
          <w:tcPr>
            <w:tcW w:w="1134" w:type="dxa"/>
            <w:vAlign w:val="center"/>
          </w:tcPr>
          <w:p w14:paraId="000001CF"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6 / 71</w:t>
            </w:r>
          </w:p>
        </w:tc>
        <w:tc>
          <w:tcPr>
            <w:tcW w:w="767" w:type="dxa"/>
            <w:vAlign w:val="center"/>
          </w:tcPr>
          <w:p w14:paraId="000001D0"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0.003</w:t>
            </w:r>
          </w:p>
        </w:tc>
        <w:tc>
          <w:tcPr>
            <w:tcW w:w="1192" w:type="dxa"/>
            <w:vAlign w:val="center"/>
          </w:tcPr>
          <w:p w14:paraId="000001D1"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0.022</w:t>
            </w:r>
          </w:p>
        </w:tc>
        <w:tc>
          <w:tcPr>
            <w:tcW w:w="888" w:type="dxa"/>
            <w:vAlign w:val="center"/>
          </w:tcPr>
          <w:p w14:paraId="000001D2"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 / 2</w:t>
            </w:r>
          </w:p>
        </w:tc>
        <w:tc>
          <w:tcPr>
            <w:tcW w:w="1214" w:type="dxa"/>
            <w:vAlign w:val="center"/>
          </w:tcPr>
          <w:p w14:paraId="000001D3"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1.48e-04</w:t>
            </w:r>
          </w:p>
        </w:tc>
      </w:tr>
      <w:tr w:rsidR="0067324D" w14:paraId="0BA6D9FE"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D4" w14:textId="77777777" w:rsidR="0067324D" w:rsidRDefault="008D1EEA">
            <w:pPr>
              <w:rPr>
                <w:rFonts w:ascii="Arial" w:eastAsia="Arial" w:hAnsi="Arial" w:cs="Arial"/>
              </w:rPr>
            </w:pPr>
            <w:r>
              <w:rPr>
                <w:rFonts w:ascii="Arial" w:eastAsia="Arial" w:hAnsi="Arial" w:cs="Arial"/>
              </w:rPr>
              <w:t>Recognition and associated of DNA glycosylase with site containing as affected pyrimidine</w:t>
            </w:r>
          </w:p>
        </w:tc>
        <w:tc>
          <w:tcPr>
            <w:tcW w:w="1134" w:type="dxa"/>
            <w:vAlign w:val="center"/>
          </w:tcPr>
          <w:p w14:paraId="000001D5"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 76</w:t>
            </w:r>
          </w:p>
        </w:tc>
        <w:tc>
          <w:tcPr>
            <w:tcW w:w="767" w:type="dxa"/>
            <w:vAlign w:val="center"/>
          </w:tcPr>
          <w:p w14:paraId="000001D6"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0.004</w:t>
            </w:r>
          </w:p>
        </w:tc>
        <w:tc>
          <w:tcPr>
            <w:tcW w:w="1192" w:type="dxa"/>
            <w:vAlign w:val="center"/>
          </w:tcPr>
          <w:p w14:paraId="000001D7"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0.03</w:t>
            </w:r>
          </w:p>
        </w:tc>
        <w:tc>
          <w:tcPr>
            <w:tcW w:w="888" w:type="dxa"/>
            <w:vAlign w:val="center"/>
          </w:tcPr>
          <w:p w14:paraId="000001D8"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 21</w:t>
            </w:r>
          </w:p>
        </w:tc>
        <w:tc>
          <w:tcPr>
            <w:tcW w:w="1214" w:type="dxa"/>
            <w:vAlign w:val="center"/>
          </w:tcPr>
          <w:p w14:paraId="000001D9"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0.002</w:t>
            </w:r>
          </w:p>
        </w:tc>
      </w:tr>
      <w:tr w:rsidR="0067324D" w14:paraId="1B05A856"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DA" w14:textId="77777777" w:rsidR="0067324D" w:rsidRDefault="008D1EEA">
            <w:pPr>
              <w:rPr>
                <w:rFonts w:ascii="Arial" w:eastAsia="Arial" w:hAnsi="Arial" w:cs="Arial"/>
              </w:rPr>
            </w:pPr>
            <w:r>
              <w:rPr>
                <w:rFonts w:ascii="Arial" w:eastAsia="Arial" w:hAnsi="Arial" w:cs="Arial"/>
              </w:rPr>
              <w:t>Selenocysteine synthesis</w:t>
            </w:r>
          </w:p>
        </w:tc>
        <w:tc>
          <w:tcPr>
            <w:tcW w:w="1134" w:type="dxa"/>
            <w:vAlign w:val="center"/>
          </w:tcPr>
          <w:p w14:paraId="000001DB"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7/115</w:t>
            </w:r>
          </w:p>
        </w:tc>
        <w:tc>
          <w:tcPr>
            <w:tcW w:w="767" w:type="dxa"/>
            <w:vAlign w:val="center"/>
          </w:tcPr>
          <w:p w14:paraId="000001DC"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0.005</w:t>
            </w:r>
          </w:p>
        </w:tc>
        <w:tc>
          <w:tcPr>
            <w:tcW w:w="1192" w:type="dxa"/>
            <w:vAlign w:val="center"/>
          </w:tcPr>
          <w:p w14:paraId="000001DD"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0.044</w:t>
            </w:r>
          </w:p>
        </w:tc>
        <w:tc>
          <w:tcPr>
            <w:tcW w:w="888" w:type="dxa"/>
            <w:vAlign w:val="center"/>
          </w:tcPr>
          <w:p w14:paraId="000001DE"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 / 7</w:t>
            </w:r>
          </w:p>
        </w:tc>
        <w:tc>
          <w:tcPr>
            <w:tcW w:w="1214" w:type="dxa"/>
            <w:vAlign w:val="center"/>
          </w:tcPr>
          <w:p w14:paraId="000001DF"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5.18e-04</w:t>
            </w:r>
          </w:p>
        </w:tc>
      </w:tr>
      <w:tr w:rsidR="0067324D" w14:paraId="4317B486"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E0" w14:textId="77777777" w:rsidR="0067324D" w:rsidRDefault="008D1EEA">
            <w:pPr>
              <w:rPr>
                <w:rFonts w:ascii="Arial" w:eastAsia="Arial" w:hAnsi="Arial" w:cs="Arial"/>
              </w:rPr>
            </w:pPr>
            <w:r>
              <w:rPr>
                <w:rFonts w:ascii="Arial" w:eastAsia="Arial" w:hAnsi="Arial" w:cs="Arial"/>
              </w:rPr>
              <w:t>Depyrimidination</w:t>
            </w:r>
          </w:p>
        </w:tc>
        <w:tc>
          <w:tcPr>
            <w:tcW w:w="1134" w:type="dxa"/>
            <w:vAlign w:val="center"/>
          </w:tcPr>
          <w:p w14:paraId="000001E1"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 / 85</w:t>
            </w:r>
          </w:p>
        </w:tc>
        <w:tc>
          <w:tcPr>
            <w:tcW w:w="767" w:type="dxa"/>
            <w:vAlign w:val="center"/>
          </w:tcPr>
          <w:p w14:paraId="000001E2"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0.004</w:t>
            </w:r>
          </w:p>
        </w:tc>
        <w:tc>
          <w:tcPr>
            <w:tcW w:w="1192" w:type="dxa"/>
            <w:vAlign w:val="center"/>
          </w:tcPr>
          <w:p w14:paraId="000001E3"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0.047</w:t>
            </w:r>
          </w:p>
        </w:tc>
        <w:tc>
          <w:tcPr>
            <w:tcW w:w="888" w:type="dxa"/>
            <w:vAlign w:val="center"/>
          </w:tcPr>
          <w:p w14:paraId="000001E4"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 / 41</w:t>
            </w:r>
          </w:p>
        </w:tc>
        <w:tc>
          <w:tcPr>
            <w:tcW w:w="1214" w:type="dxa"/>
            <w:vAlign w:val="center"/>
          </w:tcPr>
          <w:p w14:paraId="000001E5"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0.003</w:t>
            </w:r>
          </w:p>
        </w:tc>
      </w:tr>
      <w:tr w:rsidR="0067324D" w14:paraId="7F7544E1"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E6" w14:textId="77777777" w:rsidR="0067324D" w:rsidRDefault="008D1EEA">
            <w:pPr>
              <w:rPr>
                <w:rFonts w:ascii="Arial" w:eastAsia="Arial" w:hAnsi="Arial" w:cs="Arial"/>
              </w:rPr>
            </w:pPr>
            <w:r>
              <w:rPr>
                <w:rFonts w:ascii="Arial" w:eastAsia="Arial" w:hAnsi="Arial" w:cs="Arial"/>
              </w:rPr>
              <w:t>Formation of the ternary complex, and subsequently, the 43S complex</w:t>
            </w:r>
          </w:p>
        </w:tc>
        <w:tc>
          <w:tcPr>
            <w:tcW w:w="1134" w:type="dxa"/>
            <w:vAlign w:val="center"/>
          </w:tcPr>
          <w:p w14:paraId="000001E7"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6 / 86</w:t>
            </w:r>
          </w:p>
        </w:tc>
        <w:tc>
          <w:tcPr>
            <w:tcW w:w="767" w:type="dxa"/>
            <w:vAlign w:val="center"/>
          </w:tcPr>
          <w:p w14:paraId="000001E8"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0.004</w:t>
            </w:r>
          </w:p>
        </w:tc>
        <w:tc>
          <w:tcPr>
            <w:tcW w:w="1192" w:type="dxa"/>
            <w:vAlign w:val="center"/>
          </w:tcPr>
          <w:p w14:paraId="000001E9"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0.047</w:t>
            </w:r>
          </w:p>
        </w:tc>
        <w:tc>
          <w:tcPr>
            <w:tcW w:w="888" w:type="dxa"/>
            <w:vAlign w:val="center"/>
          </w:tcPr>
          <w:p w14:paraId="000001EA"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 / 3</w:t>
            </w:r>
          </w:p>
        </w:tc>
        <w:tc>
          <w:tcPr>
            <w:tcW w:w="1214" w:type="dxa"/>
            <w:vAlign w:val="center"/>
          </w:tcPr>
          <w:p w14:paraId="000001EB"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2.22e-04</w:t>
            </w:r>
          </w:p>
        </w:tc>
      </w:tr>
      <w:tr w:rsidR="0067324D" w14:paraId="50E06186"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EC" w14:textId="77777777" w:rsidR="0067324D" w:rsidRDefault="008D1EEA">
            <w:pPr>
              <w:rPr>
                <w:rFonts w:ascii="Arial" w:eastAsia="Arial" w:hAnsi="Arial" w:cs="Arial"/>
              </w:rPr>
            </w:pPr>
            <w:r>
              <w:rPr>
                <w:rFonts w:ascii="Arial" w:eastAsia="Arial" w:hAnsi="Arial" w:cs="Arial"/>
              </w:rPr>
              <w:t xml:space="preserve">SRP-dependent </w:t>
            </w:r>
            <w:proofErr w:type="spellStart"/>
            <w:r>
              <w:rPr>
                <w:rFonts w:ascii="Arial" w:eastAsia="Arial" w:hAnsi="Arial" w:cs="Arial"/>
              </w:rPr>
              <w:t>cotranslational</w:t>
            </w:r>
            <w:proofErr w:type="spellEnd"/>
            <w:r>
              <w:rPr>
                <w:rFonts w:ascii="Arial" w:eastAsia="Arial" w:hAnsi="Arial" w:cs="Arial"/>
              </w:rPr>
              <w:t xml:space="preserve"> protein targeting to membrane</w:t>
            </w:r>
          </w:p>
        </w:tc>
        <w:tc>
          <w:tcPr>
            <w:tcW w:w="1134" w:type="dxa"/>
            <w:vAlign w:val="center"/>
          </w:tcPr>
          <w:p w14:paraId="000001ED"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7/ 119</w:t>
            </w:r>
          </w:p>
        </w:tc>
        <w:tc>
          <w:tcPr>
            <w:tcW w:w="767" w:type="dxa"/>
            <w:vAlign w:val="center"/>
          </w:tcPr>
          <w:p w14:paraId="000001EE"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0.005</w:t>
            </w:r>
          </w:p>
        </w:tc>
        <w:tc>
          <w:tcPr>
            <w:tcW w:w="1192" w:type="dxa"/>
            <w:vAlign w:val="center"/>
          </w:tcPr>
          <w:p w14:paraId="000001EF"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0.047</w:t>
            </w:r>
          </w:p>
        </w:tc>
        <w:tc>
          <w:tcPr>
            <w:tcW w:w="888" w:type="dxa"/>
            <w:vAlign w:val="center"/>
          </w:tcPr>
          <w:p w14:paraId="000001F0"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5 /5 </w:t>
            </w:r>
          </w:p>
        </w:tc>
        <w:tc>
          <w:tcPr>
            <w:tcW w:w="1214" w:type="dxa"/>
            <w:vAlign w:val="center"/>
          </w:tcPr>
          <w:p w14:paraId="000001F1"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3.70e-04</w:t>
            </w:r>
          </w:p>
        </w:tc>
      </w:tr>
    </w:tbl>
    <w:p w14:paraId="000001F2" w14:textId="77777777" w:rsidR="0067324D" w:rsidRDefault="008D1EEA">
      <w:pPr>
        <w:spacing w:after="0" w:line="240" w:lineRule="auto"/>
        <w:rPr>
          <w:rFonts w:ascii="Arial" w:eastAsia="Arial" w:hAnsi="Arial" w:cs="Arial"/>
        </w:rPr>
      </w:pPr>
      <w:r>
        <w:rPr>
          <w:rFonts w:ascii="Arial" w:eastAsia="Arial" w:hAnsi="Arial" w:cs="Arial"/>
        </w:rPr>
        <w:t>*False Discovery Rate</w:t>
      </w:r>
    </w:p>
    <w:p w14:paraId="000001F3" w14:textId="77777777" w:rsidR="0067324D" w:rsidRDefault="008D1EEA">
      <w:pPr>
        <w:rPr>
          <w:rFonts w:ascii="Arial" w:eastAsia="Arial" w:hAnsi="Arial" w:cs="Arial"/>
          <w:b/>
        </w:rPr>
      </w:pPr>
      <w:r>
        <w:br w:type="page"/>
      </w:r>
    </w:p>
    <w:p w14:paraId="000001F4" w14:textId="5211A676" w:rsidR="0067324D" w:rsidRDefault="008D1EEA">
      <w:pPr>
        <w:shd w:val="clear" w:color="auto" w:fill="FFFFFF"/>
        <w:spacing w:after="0" w:line="240" w:lineRule="auto"/>
        <w:rPr>
          <w:rFonts w:ascii="Arial" w:eastAsia="Arial" w:hAnsi="Arial" w:cs="Arial"/>
          <w:b/>
        </w:rPr>
      </w:pPr>
      <w:r>
        <w:rPr>
          <w:rFonts w:ascii="Arial" w:eastAsia="Arial" w:hAnsi="Arial" w:cs="Arial"/>
          <w:b/>
        </w:rPr>
        <w:lastRenderedPageBreak/>
        <w:t xml:space="preserve">Table 3. </w:t>
      </w:r>
      <w:r>
        <w:rPr>
          <w:rFonts w:ascii="Arial" w:eastAsia="Arial" w:hAnsi="Arial" w:cs="Arial"/>
          <w:b/>
          <w:color w:val="201F1E"/>
        </w:rPr>
        <w:t>Reactome pathways sorted by p-value for t</w:t>
      </w:r>
      <w:sdt>
        <w:sdtPr>
          <w:tag w:val="goog_rdk_22"/>
          <w:id w:val="-1777088870"/>
        </w:sdtPr>
        <w:sdtEndPr/>
        <w:sdtContent>
          <w:r>
            <w:rPr>
              <w:rFonts w:ascii="Arial Unicode MS" w:eastAsia="Arial Unicode MS" w:hAnsi="Arial Unicode MS" w:cs="Arial Unicode MS"/>
              <w:b/>
              <w:color w:val="201F1E"/>
              <w:highlight w:val="white"/>
            </w:rPr>
            <w:t xml:space="preserve">he top </w:t>
          </w:r>
          <w:del w:id="40" w:author="Ghiasi Rad, Milad" w:date="2021-10-18T12:11:00Z">
            <w:r w:rsidDel="0089161C">
              <w:rPr>
                <w:rFonts w:ascii="Arial Unicode MS" w:eastAsia="Arial Unicode MS" w:hAnsi="Arial Unicode MS" w:cs="Arial Unicode MS"/>
                <w:b/>
                <w:color w:val="201F1E"/>
                <w:highlight w:val="white"/>
              </w:rPr>
              <w:delText xml:space="preserve">199 </w:delText>
            </w:r>
          </w:del>
          <w:ins w:id="41" w:author="Ghiasi Rad, Milad" w:date="2021-10-18T12:11:00Z">
            <w:r w:rsidR="0089161C">
              <w:rPr>
                <w:rFonts w:ascii="Arial Unicode MS" w:eastAsia="Arial Unicode MS" w:hAnsi="Arial Unicode MS" w:cs="Arial Unicode MS"/>
                <w:b/>
                <w:color w:val="201F1E"/>
                <w:highlight w:val="white"/>
              </w:rPr>
              <w:t>185</w:t>
            </w:r>
            <w:r w:rsidR="0089161C">
              <w:rPr>
                <w:rFonts w:ascii="Arial Unicode MS" w:eastAsia="Arial Unicode MS" w:hAnsi="Arial Unicode MS" w:cs="Arial Unicode MS"/>
                <w:b/>
                <w:color w:val="201F1E"/>
                <w:highlight w:val="white"/>
              </w:rPr>
              <w:t xml:space="preserve"> </w:t>
            </w:r>
          </w:ins>
          <w:r>
            <w:rPr>
              <w:rFonts w:ascii="Arial Unicode MS" w:eastAsia="Arial Unicode MS" w:hAnsi="Arial Unicode MS" w:cs="Arial Unicode MS"/>
              <w:b/>
              <w:color w:val="201F1E"/>
              <w:highlight w:val="white"/>
            </w:rPr>
            <w:t>overlapping stability selected ranked genes from GSE147902 and GSE66099 comparing children with a P/F &lt; 200 with a P/F ≥ 200 - 300.</w:t>
          </w:r>
        </w:sdtContent>
      </w:sdt>
    </w:p>
    <w:tbl>
      <w:tblPr>
        <w:tblStyle w:val="a1"/>
        <w:tblW w:w="9353"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3955"/>
        <w:gridCol w:w="1134"/>
        <w:gridCol w:w="767"/>
        <w:gridCol w:w="1192"/>
        <w:gridCol w:w="1073"/>
        <w:gridCol w:w="1232"/>
      </w:tblGrid>
      <w:tr w:rsidR="0067324D" w14:paraId="38171320" w14:textId="77777777" w:rsidTr="00673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1F5" w14:textId="77777777" w:rsidR="0067324D" w:rsidRDefault="0067324D">
            <w:pPr>
              <w:jc w:val="center"/>
              <w:rPr>
                <w:rFonts w:ascii="Arial" w:eastAsia="Arial" w:hAnsi="Arial" w:cs="Arial"/>
              </w:rPr>
            </w:pPr>
            <w:bookmarkStart w:id="42" w:name="bookmark=id.30j0zll" w:colFirst="0" w:colLast="0"/>
            <w:bookmarkEnd w:id="42"/>
          </w:p>
        </w:tc>
        <w:tc>
          <w:tcPr>
            <w:tcW w:w="3093" w:type="dxa"/>
            <w:gridSpan w:val="3"/>
            <w:tcBorders>
              <w:bottom w:val="nil"/>
            </w:tcBorders>
            <w:vAlign w:val="center"/>
          </w:tcPr>
          <w:p w14:paraId="000001F6" w14:textId="77777777" w:rsidR="0067324D" w:rsidRDefault="008D1EE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Entities</w:t>
            </w:r>
          </w:p>
        </w:tc>
        <w:tc>
          <w:tcPr>
            <w:tcW w:w="2305" w:type="dxa"/>
            <w:gridSpan w:val="2"/>
            <w:tcBorders>
              <w:bottom w:val="nil"/>
            </w:tcBorders>
            <w:vAlign w:val="center"/>
          </w:tcPr>
          <w:p w14:paraId="000001F9" w14:textId="77777777" w:rsidR="0067324D" w:rsidRDefault="008D1EE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Reactions</w:t>
            </w:r>
          </w:p>
        </w:tc>
      </w:tr>
      <w:tr w:rsidR="0067324D" w14:paraId="68457529"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shd w:val="clear" w:color="auto" w:fill="000000"/>
            <w:vAlign w:val="center"/>
          </w:tcPr>
          <w:p w14:paraId="000001FB" w14:textId="77777777" w:rsidR="0067324D" w:rsidRDefault="008D1EEA">
            <w:pPr>
              <w:jc w:val="center"/>
              <w:rPr>
                <w:rFonts w:ascii="Arial" w:eastAsia="Arial" w:hAnsi="Arial" w:cs="Arial"/>
              </w:rPr>
            </w:pPr>
            <w:r>
              <w:rPr>
                <w:rFonts w:ascii="Arial" w:eastAsia="Arial" w:hAnsi="Arial" w:cs="Arial"/>
              </w:rPr>
              <w:t>Pathway name</w:t>
            </w:r>
          </w:p>
        </w:tc>
        <w:tc>
          <w:tcPr>
            <w:tcW w:w="1134" w:type="dxa"/>
            <w:tcBorders>
              <w:top w:val="nil"/>
            </w:tcBorders>
            <w:shd w:val="clear" w:color="auto" w:fill="000000"/>
            <w:vAlign w:val="center"/>
          </w:tcPr>
          <w:p w14:paraId="000001FC"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rPr>
              <w:t>Found</w:t>
            </w:r>
          </w:p>
        </w:tc>
        <w:tc>
          <w:tcPr>
            <w:tcW w:w="767" w:type="dxa"/>
            <w:tcBorders>
              <w:top w:val="nil"/>
            </w:tcBorders>
            <w:shd w:val="clear" w:color="auto" w:fill="000000"/>
            <w:vAlign w:val="center"/>
          </w:tcPr>
          <w:p w14:paraId="000001FD"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rPr>
              <w:t>Ratio</w:t>
            </w:r>
          </w:p>
        </w:tc>
        <w:tc>
          <w:tcPr>
            <w:tcW w:w="1192" w:type="dxa"/>
            <w:tcBorders>
              <w:top w:val="nil"/>
            </w:tcBorders>
            <w:shd w:val="clear" w:color="auto" w:fill="000000"/>
            <w:vAlign w:val="center"/>
          </w:tcPr>
          <w:p w14:paraId="000001FE"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rPr>
              <w:t>FDR*</w:t>
            </w:r>
          </w:p>
        </w:tc>
        <w:tc>
          <w:tcPr>
            <w:tcW w:w="1073" w:type="dxa"/>
            <w:tcBorders>
              <w:top w:val="nil"/>
            </w:tcBorders>
            <w:shd w:val="clear" w:color="auto" w:fill="000000"/>
            <w:vAlign w:val="center"/>
          </w:tcPr>
          <w:p w14:paraId="000001FF"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rPr>
              <w:t>Found</w:t>
            </w:r>
          </w:p>
        </w:tc>
        <w:tc>
          <w:tcPr>
            <w:tcW w:w="1232" w:type="dxa"/>
            <w:tcBorders>
              <w:top w:val="nil"/>
            </w:tcBorders>
            <w:shd w:val="clear" w:color="auto" w:fill="000000"/>
            <w:vAlign w:val="center"/>
          </w:tcPr>
          <w:p w14:paraId="00000200"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rPr>
              <w:t>Ratio</w:t>
            </w:r>
          </w:p>
        </w:tc>
      </w:tr>
      <w:tr w:rsidR="0067324D" w14:paraId="4BAC8B1F"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201" w14:textId="77777777" w:rsidR="0067324D" w:rsidRDefault="008D1EEA">
            <w:pPr>
              <w:rPr>
                <w:rFonts w:ascii="Arial" w:eastAsia="Arial" w:hAnsi="Arial" w:cs="Arial"/>
              </w:rPr>
            </w:pPr>
            <w:r>
              <w:rPr>
                <w:rFonts w:ascii="Arial" w:eastAsia="Arial" w:hAnsi="Arial" w:cs="Arial"/>
              </w:rPr>
              <w:t>Peptide chain elongation</w:t>
            </w:r>
          </w:p>
        </w:tc>
        <w:tc>
          <w:tcPr>
            <w:tcW w:w="1134" w:type="dxa"/>
            <w:vAlign w:val="center"/>
          </w:tcPr>
          <w:p w14:paraId="00000202"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 / 134</w:t>
            </w:r>
          </w:p>
        </w:tc>
        <w:tc>
          <w:tcPr>
            <w:tcW w:w="767" w:type="dxa"/>
            <w:vAlign w:val="center"/>
          </w:tcPr>
          <w:p w14:paraId="00000203"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0.006</w:t>
            </w:r>
          </w:p>
        </w:tc>
        <w:tc>
          <w:tcPr>
            <w:tcW w:w="1192" w:type="dxa"/>
            <w:vAlign w:val="center"/>
          </w:tcPr>
          <w:p w14:paraId="00000204"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8.99e-04</w:t>
            </w:r>
          </w:p>
        </w:tc>
        <w:tc>
          <w:tcPr>
            <w:tcW w:w="1073" w:type="dxa"/>
            <w:vAlign w:val="center"/>
          </w:tcPr>
          <w:p w14:paraId="00000205"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 5</w:t>
            </w:r>
          </w:p>
        </w:tc>
        <w:tc>
          <w:tcPr>
            <w:tcW w:w="1232" w:type="dxa"/>
            <w:vAlign w:val="center"/>
          </w:tcPr>
          <w:p w14:paraId="00000206"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3.70e-04</w:t>
            </w:r>
          </w:p>
        </w:tc>
      </w:tr>
      <w:tr w:rsidR="0067324D" w14:paraId="35620D50"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207" w14:textId="77777777" w:rsidR="0067324D" w:rsidRDefault="008D1EEA">
            <w:pPr>
              <w:rPr>
                <w:rFonts w:ascii="Arial" w:eastAsia="Arial" w:hAnsi="Arial" w:cs="Arial"/>
              </w:rPr>
            </w:pPr>
            <w:proofErr w:type="spellStart"/>
            <w:r>
              <w:rPr>
                <w:rFonts w:ascii="Arial" w:eastAsia="Arial" w:hAnsi="Arial" w:cs="Arial"/>
              </w:rPr>
              <w:t>Selenoamino</w:t>
            </w:r>
            <w:proofErr w:type="spellEnd"/>
            <w:r>
              <w:rPr>
                <w:rFonts w:ascii="Arial" w:eastAsia="Arial" w:hAnsi="Arial" w:cs="Arial"/>
              </w:rPr>
              <w:t xml:space="preserve"> acid metabolism</w:t>
            </w:r>
          </w:p>
        </w:tc>
        <w:tc>
          <w:tcPr>
            <w:tcW w:w="1134" w:type="dxa"/>
            <w:vAlign w:val="center"/>
          </w:tcPr>
          <w:p w14:paraId="00000208"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12 / 198</w:t>
            </w:r>
          </w:p>
        </w:tc>
        <w:tc>
          <w:tcPr>
            <w:tcW w:w="767" w:type="dxa"/>
            <w:vAlign w:val="center"/>
          </w:tcPr>
          <w:p w14:paraId="00000209"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0.009</w:t>
            </w:r>
          </w:p>
        </w:tc>
        <w:tc>
          <w:tcPr>
            <w:tcW w:w="1192" w:type="dxa"/>
            <w:vAlign w:val="center"/>
          </w:tcPr>
          <w:p w14:paraId="0000020A"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0.003</w:t>
            </w:r>
          </w:p>
        </w:tc>
        <w:tc>
          <w:tcPr>
            <w:tcW w:w="1073" w:type="dxa"/>
            <w:vAlign w:val="center"/>
          </w:tcPr>
          <w:p w14:paraId="0000020B"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5 / 33</w:t>
            </w:r>
          </w:p>
        </w:tc>
        <w:tc>
          <w:tcPr>
            <w:tcW w:w="1232" w:type="dxa"/>
            <w:vAlign w:val="center"/>
          </w:tcPr>
          <w:p w14:paraId="0000020C"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0.002</w:t>
            </w:r>
          </w:p>
        </w:tc>
      </w:tr>
      <w:tr w:rsidR="0067324D" w14:paraId="0DA582DE"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20D" w14:textId="77777777" w:rsidR="0067324D" w:rsidRDefault="008D1EEA">
            <w:pPr>
              <w:rPr>
                <w:rFonts w:ascii="Arial" w:eastAsia="Arial" w:hAnsi="Arial" w:cs="Arial"/>
              </w:rPr>
            </w:pPr>
            <w:r>
              <w:rPr>
                <w:rFonts w:ascii="Arial" w:eastAsia="Arial" w:hAnsi="Arial" w:cs="Arial"/>
              </w:rPr>
              <w:t>Formation of a pool of free 40S subunits</w:t>
            </w:r>
          </w:p>
        </w:tc>
        <w:tc>
          <w:tcPr>
            <w:tcW w:w="1134" w:type="dxa"/>
            <w:vAlign w:val="center"/>
          </w:tcPr>
          <w:p w14:paraId="0000020E"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9 / 111</w:t>
            </w:r>
          </w:p>
        </w:tc>
        <w:tc>
          <w:tcPr>
            <w:tcW w:w="767" w:type="dxa"/>
            <w:vAlign w:val="center"/>
          </w:tcPr>
          <w:p w14:paraId="0000020F"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0.005</w:t>
            </w:r>
          </w:p>
        </w:tc>
        <w:tc>
          <w:tcPr>
            <w:tcW w:w="1192" w:type="dxa"/>
            <w:vAlign w:val="center"/>
          </w:tcPr>
          <w:p w14:paraId="00000210"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0.003</w:t>
            </w:r>
          </w:p>
        </w:tc>
        <w:tc>
          <w:tcPr>
            <w:tcW w:w="1073" w:type="dxa"/>
            <w:vAlign w:val="center"/>
          </w:tcPr>
          <w:p w14:paraId="00000211"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 / 2</w:t>
            </w:r>
          </w:p>
        </w:tc>
        <w:tc>
          <w:tcPr>
            <w:tcW w:w="1232" w:type="dxa"/>
            <w:vAlign w:val="center"/>
          </w:tcPr>
          <w:p w14:paraId="00000212"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1.48e-04</w:t>
            </w:r>
          </w:p>
        </w:tc>
      </w:tr>
      <w:tr w:rsidR="0067324D" w14:paraId="219A3918"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213" w14:textId="77777777" w:rsidR="0067324D" w:rsidRDefault="008D1EEA">
            <w:pPr>
              <w:rPr>
                <w:rFonts w:ascii="Arial" w:eastAsia="Arial" w:hAnsi="Arial" w:cs="Arial"/>
              </w:rPr>
            </w:pPr>
            <w:r>
              <w:rPr>
                <w:rFonts w:ascii="Arial" w:eastAsia="Arial" w:hAnsi="Arial" w:cs="Arial"/>
              </w:rPr>
              <w:t>Eukaryotic Translation Termination</w:t>
            </w:r>
          </w:p>
        </w:tc>
        <w:tc>
          <w:tcPr>
            <w:tcW w:w="1134" w:type="dxa"/>
            <w:vAlign w:val="center"/>
          </w:tcPr>
          <w:p w14:paraId="00000214"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9 / 113</w:t>
            </w:r>
          </w:p>
        </w:tc>
        <w:tc>
          <w:tcPr>
            <w:tcW w:w="767" w:type="dxa"/>
            <w:vAlign w:val="center"/>
          </w:tcPr>
          <w:p w14:paraId="00000215"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0.005</w:t>
            </w:r>
          </w:p>
        </w:tc>
        <w:tc>
          <w:tcPr>
            <w:tcW w:w="1192" w:type="dxa"/>
            <w:vAlign w:val="center"/>
          </w:tcPr>
          <w:p w14:paraId="00000216"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0.003</w:t>
            </w:r>
          </w:p>
        </w:tc>
        <w:tc>
          <w:tcPr>
            <w:tcW w:w="1073" w:type="dxa"/>
            <w:vAlign w:val="center"/>
          </w:tcPr>
          <w:p w14:paraId="00000217"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 / 5</w:t>
            </w:r>
          </w:p>
        </w:tc>
        <w:tc>
          <w:tcPr>
            <w:tcW w:w="1232" w:type="dxa"/>
            <w:vAlign w:val="center"/>
          </w:tcPr>
          <w:p w14:paraId="00000218"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3.70e-04</w:t>
            </w:r>
          </w:p>
        </w:tc>
      </w:tr>
      <w:tr w:rsidR="0067324D" w14:paraId="348D1B45"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219" w14:textId="77777777" w:rsidR="0067324D" w:rsidRDefault="008D1EEA">
            <w:pPr>
              <w:rPr>
                <w:rFonts w:ascii="Arial" w:eastAsia="Arial" w:hAnsi="Arial" w:cs="Arial"/>
              </w:rPr>
            </w:pPr>
            <w:r>
              <w:rPr>
                <w:rFonts w:ascii="Arial" w:eastAsia="Arial" w:hAnsi="Arial" w:cs="Arial"/>
              </w:rPr>
              <w:t>Selenocysteine synthesis</w:t>
            </w:r>
          </w:p>
        </w:tc>
        <w:tc>
          <w:tcPr>
            <w:tcW w:w="1134" w:type="dxa"/>
            <w:vAlign w:val="center"/>
          </w:tcPr>
          <w:p w14:paraId="0000021A"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9 / 115</w:t>
            </w:r>
          </w:p>
        </w:tc>
        <w:tc>
          <w:tcPr>
            <w:tcW w:w="767" w:type="dxa"/>
            <w:vAlign w:val="center"/>
          </w:tcPr>
          <w:p w14:paraId="0000021B"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0.005</w:t>
            </w:r>
          </w:p>
        </w:tc>
        <w:tc>
          <w:tcPr>
            <w:tcW w:w="1192" w:type="dxa"/>
            <w:vAlign w:val="center"/>
          </w:tcPr>
          <w:p w14:paraId="0000021C"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0.003</w:t>
            </w:r>
          </w:p>
        </w:tc>
        <w:tc>
          <w:tcPr>
            <w:tcW w:w="1073" w:type="dxa"/>
            <w:vAlign w:val="center"/>
          </w:tcPr>
          <w:p w14:paraId="0000021D"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 / 7</w:t>
            </w:r>
          </w:p>
        </w:tc>
        <w:tc>
          <w:tcPr>
            <w:tcW w:w="1232" w:type="dxa"/>
            <w:vAlign w:val="center"/>
          </w:tcPr>
          <w:p w14:paraId="0000021E"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5.18e-04</w:t>
            </w:r>
          </w:p>
        </w:tc>
      </w:tr>
      <w:tr w:rsidR="0067324D" w14:paraId="245BFFD5"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21F" w14:textId="77777777" w:rsidR="0067324D" w:rsidRDefault="008D1EEA">
            <w:pPr>
              <w:tabs>
                <w:tab w:val="left" w:pos="156"/>
              </w:tabs>
              <w:rPr>
                <w:rFonts w:ascii="Arial" w:eastAsia="Arial" w:hAnsi="Arial" w:cs="Arial"/>
              </w:rPr>
            </w:pPr>
            <w:r>
              <w:rPr>
                <w:rFonts w:ascii="Arial" w:eastAsia="Arial" w:hAnsi="Arial" w:cs="Arial"/>
              </w:rPr>
              <w:t xml:space="preserve">SRP-dependent </w:t>
            </w:r>
            <w:proofErr w:type="spellStart"/>
            <w:r>
              <w:rPr>
                <w:rFonts w:ascii="Arial" w:eastAsia="Arial" w:hAnsi="Arial" w:cs="Arial"/>
              </w:rPr>
              <w:t>cotranslational</w:t>
            </w:r>
            <w:proofErr w:type="spellEnd"/>
            <w:r>
              <w:rPr>
                <w:rFonts w:ascii="Arial" w:eastAsia="Arial" w:hAnsi="Arial" w:cs="Arial"/>
              </w:rPr>
              <w:t xml:space="preserve"> protein targeting to membrane</w:t>
            </w:r>
          </w:p>
        </w:tc>
        <w:tc>
          <w:tcPr>
            <w:tcW w:w="1134" w:type="dxa"/>
            <w:vAlign w:val="center"/>
          </w:tcPr>
          <w:p w14:paraId="00000220"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9 / 119</w:t>
            </w:r>
          </w:p>
        </w:tc>
        <w:tc>
          <w:tcPr>
            <w:tcW w:w="767" w:type="dxa"/>
            <w:vAlign w:val="center"/>
          </w:tcPr>
          <w:p w14:paraId="00000221"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0.005</w:t>
            </w:r>
          </w:p>
        </w:tc>
        <w:tc>
          <w:tcPr>
            <w:tcW w:w="1192" w:type="dxa"/>
            <w:vAlign w:val="center"/>
          </w:tcPr>
          <w:p w14:paraId="00000222"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0.003</w:t>
            </w:r>
          </w:p>
        </w:tc>
        <w:tc>
          <w:tcPr>
            <w:tcW w:w="1073" w:type="dxa"/>
            <w:vAlign w:val="center"/>
          </w:tcPr>
          <w:p w14:paraId="00000223"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5 / 5</w:t>
            </w:r>
          </w:p>
        </w:tc>
        <w:tc>
          <w:tcPr>
            <w:tcW w:w="1232" w:type="dxa"/>
            <w:vAlign w:val="center"/>
          </w:tcPr>
          <w:p w14:paraId="00000224"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3.70e-04</w:t>
            </w:r>
          </w:p>
        </w:tc>
      </w:tr>
      <w:tr w:rsidR="0067324D" w14:paraId="78725914"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225" w14:textId="77777777" w:rsidR="0067324D" w:rsidRDefault="008D1EEA">
            <w:pPr>
              <w:rPr>
                <w:rFonts w:ascii="Arial" w:eastAsia="Arial" w:hAnsi="Arial" w:cs="Arial"/>
              </w:rPr>
            </w:pPr>
            <w:r>
              <w:rPr>
                <w:rFonts w:ascii="Arial" w:eastAsia="Arial" w:hAnsi="Arial" w:cs="Arial"/>
              </w:rPr>
              <w:t>Nonsense mediated Decay independent of the Exon Junction Complex</w:t>
            </w:r>
          </w:p>
        </w:tc>
        <w:tc>
          <w:tcPr>
            <w:tcW w:w="1134" w:type="dxa"/>
            <w:vAlign w:val="center"/>
          </w:tcPr>
          <w:p w14:paraId="00000226"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9 / 121</w:t>
            </w:r>
          </w:p>
        </w:tc>
        <w:tc>
          <w:tcPr>
            <w:tcW w:w="767" w:type="dxa"/>
            <w:vAlign w:val="center"/>
          </w:tcPr>
          <w:p w14:paraId="00000227"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0.006</w:t>
            </w:r>
          </w:p>
        </w:tc>
        <w:tc>
          <w:tcPr>
            <w:tcW w:w="1192" w:type="dxa"/>
            <w:vAlign w:val="center"/>
          </w:tcPr>
          <w:p w14:paraId="00000228"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0.003</w:t>
            </w:r>
          </w:p>
        </w:tc>
        <w:tc>
          <w:tcPr>
            <w:tcW w:w="1073" w:type="dxa"/>
            <w:vAlign w:val="center"/>
          </w:tcPr>
          <w:p w14:paraId="00000229"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 1</w:t>
            </w:r>
          </w:p>
        </w:tc>
        <w:tc>
          <w:tcPr>
            <w:tcW w:w="1232" w:type="dxa"/>
            <w:vAlign w:val="center"/>
          </w:tcPr>
          <w:p w14:paraId="0000022A"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7.40E-05</w:t>
            </w:r>
          </w:p>
        </w:tc>
      </w:tr>
      <w:tr w:rsidR="0067324D" w14:paraId="55D05823"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22B" w14:textId="77777777" w:rsidR="0067324D" w:rsidRDefault="008D1EEA">
            <w:pPr>
              <w:ind w:hanging="18"/>
              <w:rPr>
                <w:rFonts w:ascii="Arial" w:eastAsia="Arial" w:hAnsi="Arial" w:cs="Arial"/>
              </w:rPr>
            </w:pPr>
            <w:r>
              <w:rPr>
                <w:rFonts w:ascii="Arial" w:eastAsia="Arial" w:hAnsi="Arial" w:cs="Arial"/>
              </w:rPr>
              <w:t>Eukaryotic Translational Elongation</w:t>
            </w:r>
          </w:p>
        </w:tc>
        <w:tc>
          <w:tcPr>
            <w:tcW w:w="1134" w:type="dxa"/>
            <w:vAlign w:val="center"/>
          </w:tcPr>
          <w:p w14:paraId="0000022C"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12 / 187</w:t>
            </w:r>
          </w:p>
        </w:tc>
        <w:tc>
          <w:tcPr>
            <w:tcW w:w="767" w:type="dxa"/>
            <w:vAlign w:val="center"/>
          </w:tcPr>
          <w:p w14:paraId="0000022D"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0.009</w:t>
            </w:r>
          </w:p>
        </w:tc>
        <w:tc>
          <w:tcPr>
            <w:tcW w:w="1192" w:type="dxa"/>
            <w:vAlign w:val="center"/>
          </w:tcPr>
          <w:p w14:paraId="0000022E"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0.003</w:t>
            </w:r>
          </w:p>
        </w:tc>
        <w:tc>
          <w:tcPr>
            <w:tcW w:w="1073" w:type="dxa"/>
            <w:vAlign w:val="center"/>
          </w:tcPr>
          <w:p w14:paraId="0000022F"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8 / 9</w:t>
            </w:r>
          </w:p>
        </w:tc>
        <w:tc>
          <w:tcPr>
            <w:tcW w:w="1232" w:type="dxa"/>
            <w:vAlign w:val="center"/>
          </w:tcPr>
          <w:p w14:paraId="00000230"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6.66e-04</w:t>
            </w:r>
          </w:p>
        </w:tc>
      </w:tr>
      <w:tr w:rsidR="0067324D" w14:paraId="34D22AEE"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231" w14:textId="77777777" w:rsidR="0067324D" w:rsidRDefault="008D1EEA">
            <w:pPr>
              <w:rPr>
                <w:rFonts w:ascii="Arial" w:eastAsia="Arial" w:hAnsi="Arial" w:cs="Arial"/>
              </w:rPr>
            </w:pPr>
            <w:r>
              <w:rPr>
                <w:rFonts w:ascii="Arial" w:eastAsia="Arial" w:hAnsi="Arial" w:cs="Arial"/>
              </w:rPr>
              <w:t>L13a-mediated translational silencing of Ceruloplasmin expression</w:t>
            </w:r>
          </w:p>
        </w:tc>
        <w:tc>
          <w:tcPr>
            <w:tcW w:w="1134" w:type="dxa"/>
            <w:vAlign w:val="center"/>
          </w:tcPr>
          <w:p w14:paraId="00000232"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9 / 124</w:t>
            </w:r>
          </w:p>
        </w:tc>
        <w:tc>
          <w:tcPr>
            <w:tcW w:w="767" w:type="dxa"/>
            <w:vAlign w:val="center"/>
          </w:tcPr>
          <w:p w14:paraId="00000233"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0.006</w:t>
            </w:r>
          </w:p>
        </w:tc>
        <w:tc>
          <w:tcPr>
            <w:tcW w:w="1192" w:type="dxa"/>
            <w:vAlign w:val="center"/>
          </w:tcPr>
          <w:p w14:paraId="00000234"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0.003</w:t>
            </w:r>
          </w:p>
        </w:tc>
        <w:tc>
          <w:tcPr>
            <w:tcW w:w="1073" w:type="dxa"/>
            <w:vAlign w:val="center"/>
          </w:tcPr>
          <w:p w14:paraId="00000235"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 / 3</w:t>
            </w:r>
          </w:p>
        </w:tc>
        <w:tc>
          <w:tcPr>
            <w:tcW w:w="1232" w:type="dxa"/>
            <w:vAlign w:val="center"/>
          </w:tcPr>
          <w:p w14:paraId="00000236"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2.22e-04</w:t>
            </w:r>
          </w:p>
        </w:tc>
      </w:tr>
      <w:tr w:rsidR="0067324D" w14:paraId="7DC5BBBB"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237" w14:textId="77777777" w:rsidR="0067324D" w:rsidRDefault="008D1EEA">
            <w:pPr>
              <w:rPr>
                <w:rFonts w:ascii="Arial" w:eastAsia="Arial" w:hAnsi="Arial" w:cs="Arial"/>
              </w:rPr>
            </w:pPr>
            <w:r>
              <w:rPr>
                <w:rFonts w:ascii="Arial" w:eastAsia="Arial" w:hAnsi="Arial" w:cs="Arial"/>
              </w:rPr>
              <w:t>Viral mRNA Translation</w:t>
            </w:r>
          </w:p>
        </w:tc>
        <w:tc>
          <w:tcPr>
            <w:tcW w:w="1134" w:type="dxa"/>
            <w:vAlign w:val="center"/>
          </w:tcPr>
          <w:p w14:paraId="00000238"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10 / 135</w:t>
            </w:r>
          </w:p>
        </w:tc>
        <w:tc>
          <w:tcPr>
            <w:tcW w:w="767" w:type="dxa"/>
            <w:vAlign w:val="center"/>
          </w:tcPr>
          <w:p w14:paraId="00000239"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0.006</w:t>
            </w:r>
          </w:p>
        </w:tc>
        <w:tc>
          <w:tcPr>
            <w:tcW w:w="1192" w:type="dxa"/>
            <w:vAlign w:val="center"/>
          </w:tcPr>
          <w:p w14:paraId="0000023A"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0.005</w:t>
            </w:r>
          </w:p>
        </w:tc>
        <w:tc>
          <w:tcPr>
            <w:tcW w:w="1073" w:type="dxa"/>
            <w:vAlign w:val="center"/>
          </w:tcPr>
          <w:p w14:paraId="0000023B"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 / 2</w:t>
            </w:r>
          </w:p>
        </w:tc>
        <w:tc>
          <w:tcPr>
            <w:tcW w:w="1232" w:type="dxa"/>
            <w:vAlign w:val="center"/>
          </w:tcPr>
          <w:p w14:paraId="0000023C"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1.48e-04</w:t>
            </w:r>
          </w:p>
        </w:tc>
      </w:tr>
      <w:tr w:rsidR="0067324D" w14:paraId="25BFFBE2"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23D" w14:textId="77777777" w:rsidR="0067324D" w:rsidRDefault="008D1EEA">
            <w:pPr>
              <w:rPr>
                <w:rFonts w:ascii="Arial" w:eastAsia="Arial" w:hAnsi="Arial" w:cs="Arial"/>
              </w:rPr>
            </w:pPr>
            <w:r>
              <w:rPr>
                <w:rFonts w:ascii="Arial" w:eastAsia="Arial" w:hAnsi="Arial" w:cs="Arial"/>
              </w:rPr>
              <w:t>Translation</w:t>
            </w:r>
          </w:p>
        </w:tc>
        <w:tc>
          <w:tcPr>
            <w:tcW w:w="1134" w:type="dxa"/>
            <w:vAlign w:val="center"/>
          </w:tcPr>
          <w:p w14:paraId="0000023E"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24 / 755</w:t>
            </w:r>
          </w:p>
        </w:tc>
        <w:tc>
          <w:tcPr>
            <w:tcW w:w="767" w:type="dxa"/>
            <w:vAlign w:val="center"/>
          </w:tcPr>
          <w:p w14:paraId="0000023F"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0.035</w:t>
            </w:r>
          </w:p>
        </w:tc>
        <w:tc>
          <w:tcPr>
            <w:tcW w:w="1192" w:type="dxa"/>
            <w:vAlign w:val="center"/>
          </w:tcPr>
          <w:p w14:paraId="00000240"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0.011</w:t>
            </w:r>
          </w:p>
        </w:tc>
        <w:tc>
          <w:tcPr>
            <w:tcW w:w="1073" w:type="dxa"/>
            <w:vAlign w:val="center"/>
          </w:tcPr>
          <w:p w14:paraId="00000241"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52 / 99 </w:t>
            </w:r>
          </w:p>
        </w:tc>
        <w:tc>
          <w:tcPr>
            <w:tcW w:w="1232" w:type="dxa"/>
            <w:vAlign w:val="center"/>
          </w:tcPr>
          <w:p w14:paraId="00000242"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0.007</w:t>
            </w:r>
          </w:p>
        </w:tc>
      </w:tr>
      <w:tr w:rsidR="0067324D" w14:paraId="512EC5D2"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243" w14:textId="77777777" w:rsidR="0067324D" w:rsidRDefault="008D1EEA">
            <w:pPr>
              <w:rPr>
                <w:rFonts w:ascii="Arial" w:eastAsia="Arial" w:hAnsi="Arial" w:cs="Arial"/>
              </w:rPr>
            </w:pPr>
            <w:r>
              <w:rPr>
                <w:rFonts w:ascii="Arial" w:eastAsia="Arial" w:hAnsi="Arial" w:cs="Arial"/>
              </w:rPr>
              <w:t>GTP hydrolysis and joining of the 60S ribosomal subunit</w:t>
            </w:r>
          </w:p>
        </w:tc>
        <w:tc>
          <w:tcPr>
            <w:tcW w:w="1134" w:type="dxa"/>
            <w:vAlign w:val="center"/>
          </w:tcPr>
          <w:p w14:paraId="00000244"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9 / 166</w:t>
            </w:r>
          </w:p>
        </w:tc>
        <w:tc>
          <w:tcPr>
            <w:tcW w:w="767" w:type="dxa"/>
            <w:vAlign w:val="center"/>
          </w:tcPr>
          <w:p w14:paraId="00000245"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0.008</w:t>
            </w:r>
          </w:p>
        </w:tc>
        <w:tc>
          <w:tcPr>
            <w:tcW w:w="1192" w:type="dxa"/>
            <w:vAlign w:val="center"/>
          </w:tcPr>
          <w:p w14:paraId="00000246"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0.018</w:t>
            </w:r>
          </w:p>
        </w:tc>
        <w:tc>
          <w:tcPr>
            <w:tcW w:w="1073" w:type="dxa"/>
            <w:vAlign w:val="center"/>
          </w:tcPr>
          <w:p w14:paraId="00000247"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 / 3</w:t>
            </w:r>
          </w:p>
        </w:tc>
        <w:tc>
          <w:tcPr>
            <w:tcW w:w="1232" w:type="dxa"/>
            <w:vAlign w:val="center"/>
          </w:tcPr>
          <w:p w14:paraId="00000248"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2.22e-04</w:t>
            </w:r>
          </w:p>
        </w:tc>
      </w:tr>
      <w:tr w:rsidR="0067324D" w14:paraId="0A67F663"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249" w14:textId="77777777" w:rsidR="0067324D" w:rsidRDefault="008D1EEA">
            <w:pPr>
              <w:rPr>
                <w:rFonts w:ascii="Arial" w:eastAsia="Arial" w:hAnsi="Arial" w:cs="Arial"/>
              </w:rPr>
            </w:pPr>
            <w:r>
              <w:rPr>
                <w:rFonts w:ascii="Arial" w:eastAsia="Arial" w:hAnsi="Arial" w:cs="Arial"/>
              </w:rPr>
              <w:t>Ribosomal scanning and start codon recognition</w:t>
            </w:r>
          </w:p>
        </w:tc>
        <w:tc>
          <w:tcPr>
            <w:tcW w:w="1134" w:type="dxa"/>
            <w:vAlign w:val="center"/>
          </w:tcPr>
          <w:p w14:paraId="0000024A"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 / 70</w:t>
            </w:r>
          </w:p>
        </w:tc>
        <w:tc>
          <w:tcPr>
            <w:tcW w:w="767" w:type="dxa"/>
            <w:vAlign w:val="center"/>
          </w:tcPr>
          <w:p w14:paraId="0000024B"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0.003</w:t>
            </w:r>
          </w:p>
        </w:tc>
        <w:tc>
          <w:tcPr>
            <w:tcW w:w="1192" w:type="dxa"/>
            <w:vAlign w:val="center"/>
          </w:tcPr>
          <w:p w14:paraId="0000024C"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0.019</w:t>
            </w:r>
          </w:p>
        </w:tc>
        <w:tc>
          <w:tcPr>
            <w:tcW w:w="1073" w:type="dxa"/>
            <w:vAlign w:val="center"/>
          </w:tcPr>
          <w:p w14:paraId="0000024D"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 / 2</w:t>
            </w:r>
          </w:p>
        </w:tc>
        <w:tc>
          <w:tcPr>
            <w:tcW w:w="1232" w:type="dxa"/>
            <w:vAlign w:val="center"/>
          </w:tcPr>
          <w:p w14:paraId="0000024E"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1.48e-04</w:t>
            </w:r>
          </w:p>
        </w:tc>
      </w:tr>
      <w:tr w:rsidR="0067324D" w14:paraId="5163F96C"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24F" w14:textId="77777777" w:rsidR="0067324D" w:rsidRDefault="008D1EEA">
            <w:pPr>
              <w:rPr>
                <w:rFonts w:ascii="Arial" w:eastAsia="Arial" w:hAnsi="Arial" w:cs="Arial"/>
              </w:rPr>
            </w:pPr>
            <w:r>
              <w:rPr>
                <w:rFonts w:ascii="Arial" w:eastAsia="Arial" w:hAnsi="Arial" w:cs="Arial"/>
              </w:rPr>
              <w:t>Mitochondrial translation elongation</w:t>
            </w:r>
          </w:p>
        </w:tc>
        <w:tc>
          <w:tcPr>
            <w:tcW w:w="1134" w:type="dxa"/>
            <w:vAlign w:val="center"/>
          </w:tcPr>
          <w:p w14:paraId="00000250"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8 / 135</w:t>
            </w:r>
          </w:p>
        </w:tc>
        <w:tc>
          <w:tcPr>
            <w:tcW w:w="767" w:type="dxa"/>
            <w:vAlign w:val="center"/>
          </w:tcPr>
          <w:p w14:paraId="00000251"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0.006</w:t>
            </w:r>
          </w:p>
        </w:tc>
        <w:tc>
          <w:tcPr>
            <w:tcW w:w="1192" w:type="dxa"/>
            <w:vAlign w:val="center"/>
          </w:tcPr>
          <w:p w14:paraId="00000252"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0.02</w:t>
            </w:r>
          </w:p>
        </w:tc>
        <w:tc>
          <w:tcPr>
            <w:tcW w:w="1073" w:type="dxa"/>
            <w:vAlign w:val="center"/>
          </w:tcPr>
          <w:p w14:paraId="00000253"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5 / 8</w:t>
            </w:r>
          </w:p>
        </w:tc>
        <w:tc>
          <w:tcPr>
            <w:tcW w:w="1232" w:type="dxa"/>
            <w:vAlign w:val="center"/>
          </w:tcPr>
          <w:p w14:paraId="00000254"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5.92e-04</w:t>
            </w:r>
          </w:p>
        </w:tc>
      </w:tr>
      <w:tr w:rsidR="0067324D" w14:paraId="03648CB0"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255" w14:textId="77777777" w:rsidR="0067324D" w:rsidRDefault="008D1EEA">
            <w:pPr>
              <w:rPr>
                <w:rFonts w:ascii="Arial" w:eastAsia="Arial" w:hAnsi="Arial" w:cs="Arial"/>
              </w:rPr>
            </w:pPr>
            <w:r>
              <w:rPr>
                <w:rFonts w:ascii="Arial" w:eastAsia="Arial" w:hAnsi="Arial" w:cs="Arial"/>
              </w:rPr>
              <w:t>Mitochondrial translation termination</w:t>
            </w:r>
          </w:p>
        </w:tc>
        <w:tc>
          <w:tcPr>
            <w:tcW w:w="1134" w:type="dxa"/>
            <w:vAlign w:val="center"/>
          </w:tcPr>
          <w:p w14:paraId="00000256"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8 / 137</w:t>
            </w:r>
          </w:p>
        </w:tc>
        <w:tc>
          <w:tcPr>
            <w:tcW w:w="767" w:type="dxa"/>
            <w:vAlign w:val="center"/>
          </w:tcPr>
          <w:p w14:paraId="00000257"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0.006</w:t>
            </w:r>
          </w:p>
        </w:tc>
        <w:tc>
          <w:tcPr>
            <w:tcW w:w="1192" w:type="dxa"/>
            <w:vAlign w:val="center"/>
          </w:tcPr>
          <w:p w14:paraId="00000258"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0.02</w:t>
            </w:r>
          </w:p>
        </w:tc>
        <w:tc>
          <w:tcPr>
            <w:tcW w:w="1073" w:type="dxa"/>
            <w:vAlign w:val="center"/>
          </w:tcPr>
          <w:p w14:paraId="00000259"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 5</w:t>
            </w:r>
          </w:p>
        </w:tc>
        <w:tc>
          <w:tcPr>
            <w:tcW w:w="1232" w:type="dxa"/>
            <w:vAlign w:val="center"/>
          </w:tcPr>
          <w:p w14:paraId="0000025A"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3.70e-04</w:t>
            </w:r>
          </w:p>
        </w:tc>
      </w:tr>
      <w:tr w:rsidR="0067324D" w14:paraId="4375F75B"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25B" w14:textId="77777777" w:rsidR="0067324D" w:rsidRDefault="008D1EEA">
            <w:pPr>
              <w:rPr>
                <w:rFonts w:ascii="Arial" w:eastAsia="Arial" w:hAnsi="Arial" w:cs="Arial"/>
              </w:rPr>
            </w:pPr>
            <w:r>
              <w:rPr>
                <w:rFonts w:ascii="Arial" w:eastAsia="Arial" w:hAnsi="Arial" w:cs="Arial"/>
              </w:rPr>
              <w:t>Mitochondrial translation initiation</w:t>
            </w:r>
          </w:p>
        </w:tc>
        <w:tc>
          <w:tcPr>
            <w:tcW w:w="1134" w:type="dxa"/>
            <w:vAlign w:val="center"/>
          </w:tcPr>
          <w:p w14:paraId="0000025C"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9 / 181</w:t>
            </w:r>
          </w:p>
        </w:tc>
        <w:tc>
          <w:tcPr>
            <w:tcW w:w="767" w:type="dxa"/>
            <w:vAlign w:val="center"/>
          </w:tcPr>
          <w:p w14:paraId="0000025D"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0.008</w:t>
            </w:r>
          </w:p>
        </w:tc>
        <w:tc>
          <w:tcPr>
            <w:tcW w:w="1192" w:type="dxa"/>
            <w:vAlign w:val="center"/>
          </w:tcPr>
          <w:p w14:paraId="0000025E"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0.025</w:t>
            </w:r>
          </w:p>
        </w:tc>
        <w:tc>
          <w:tcPr>
            <w:tcW w:w="1073" w:type="dxa"/>
            <w:vAlign w:val="center"/>
          </w:tcPr>
          <w:p w14:paraId="0000025F"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 / 4</w:t>
            </w:r>
          </w:p>
        </w:tc>
        <w:tc>
          <w:tcPr>
            <w:tcW w:w="1232" w:type="dxa"/>
            <w:vAlign w:val="center"/>
          </w:tcPr>
          <w:p w14:paraId="00000260"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2.96e-04</w:t>
            </w:r>
          </w:p>
        </w:tc>
      </w:tr>
      <w:tr w:rsidR="0067324D" w14:paraId="1F9F3979"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261" w14:textId="77777777" w:rsidR="0067324D" w:rsidRDefault="008D1EEA">
            <w:pPr>
              <w:rPr>
                <w:rFonts w:ascii="Arial" w:eastAsia="Arial" w:hAnsi="Arial" w:cs="Arial"/>
              </w:rPr>
            </w:pPr>
            <w:r>
              <w:rPr>
                <w:rFonts w:ascii="Arial" w:eastAsia="Arial" w:hAnsi="Arial" w:cs="Arial"/>
              </w:rPr>
              <w:t>Formation of the ternary complex, and subsequently, the 43S complex</w:t>
            </w:r>
          </w:p>
        </w:tc>
        <w:tc>
          <w:tcPr>
            <w:tcW w:w="1134" w:type="dxa"/>
            <w:vAlign w:val="center"/>
          </w:tcPr>
          <w:p w14:paraId="00000262"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 / 86</w:t>
            </w:r>
          </w:p>
        </w:tc>
        <w:tc>
          <w:tcPr>
            <w:tcW w:w="767" w:type="dxa"/>
            <w:vAlign w:val="center"/>
          </w:tcPr>
          <w:p w14:paraId="00000263"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0.004</w:t>
            </w:r>
          </w:p>
        </w:tc>
        <w:tc>
          <w:tcPr>
            <w:tcW w:w="1192" w:type="dxa"/>
            <w:vAlign w:val="center"/>
          </w:tcPr>
          <w:p w14:paraId="00000264"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0.039</w:t>
            </w:r>
          </w:p>
        </w:tc>
        <w:tc>
          <w:tcPr>
            <w:tcW w:w="1073" w:type="dxa"/>
            <w:vAlign w:val="center"/>
          </w:tcPr>
          <w:p w14:paraId="00000265"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 3</w:t>
            </w:r>
          </w:p>
        </w:tc>
        <w:tc>
          <w:tcPr>
            <w:tcW w:w="1232" w:type="dxa"/>
            <w:vAlign w:val="center"/>
          </w:tcPr>
          <w:p w14:paraId="00000266"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2.22e-04</w:t>
            </w:r>
          </w:p>
        </w:tc>
      </w:tr>
      <w:tr w:rsidR="0067324D" w14:paraId="3A6CA183" w14:textId="77777777" w:rsidTr="00673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vAlign w:val="center"/>
          </w:tcPr>
          <w:p w14:paraId="00000267" w14:textId="77777777" w:rsidR="0067324D" w:rsidRDefault="008D1EEA">
            <w:pPr>
              <w:rPr>
                <w:rFonts w:ascii="Arial" w:eastAsia="Arial" w:hAnsi="Arial" w:cs="Arial"/>
              </w:rPr>
            </w:pPr>
            <w:r>
              <w:rPr>
                <w:rFonts w:ascii="Arial" w:eastAsia="Arial" w:hAnsi="Arial" w:cs="Arial"/>
              </w:rPr>
              <w:t>Nonsense-Mediated Decay</w:t>
            </w:r>
          </w:p>
        </w:tc>
        <w:tc>
          <w:tcPr>
            <w:tcW w:w="1134" w:type="dxa"/>
            <w:vAlign w:val="center"/>
          </w:tcPr>
          <w:p w14:paraId="00000268"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11 / 197</w:t>
            </w:r>
          </w:p>
        </w:tc>
        <w:tc>
          <w:tcPr>
            <w:tcW w:w="767" w:type="dxa"/>
            <w:vAlign w:val="center"/>
          </w:tcPr>
          <w:p w14:paraId="00000269"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0.009</w:t>
            </w:r>
          </w:p>
        </w:tc>
        <w:tc>
          <w:tcPr>
            <w:tcW w:w="1192" w:type="dxa"/>
            <w:vAlign w:val="center"/>
          </w:tcPr>
          <w:p w14:paraId="0000026A"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0.039</w:t>
            </w:r>
          </w:p>
        </w:tc>
        <w:tc>
          <w:tcPr>
            <w:tcW w:w="1073" w:type="dxa"/>
            <w:vAlign w:val="center"/>
          </w:tcPr>
          <w:p w14:paraId="0000026B"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5 / 6</w:t>
            </w:r>
          </w:p>
        </w:tc>
        <w:tc>
          <w:tcPr>
            <w:tcW w:w="1232" w:type="dxa"/>
            <w:vAlign w:val="center"/>
          </w:tcPr>
          <w:p w14:paraId="0000026C" w14:textId="77777777" w:rsidR="0067324D" w:rsidRDefault="008D1EEA">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4.44e-04</w:t>
            </w:r>
          </w:p>
        </w:tc>
      </w:tr>
      <w:tr w:rsidR="0067324D" w14:paraId="747CEE29" w14:textId="77777777" w:rsidTr="0067324D">
        <w:tc>
          <w:tcPr>
            <w:cnfStyle w:val="001000000000" w:firstRow="0" w:lastRow="0" w:firstColumn="1" w:lastColumn="0" w:oddVBand="0" w:evenVBand="0" w:oddHBand="0" w:evenHBand="0" w:firstRowFirstColumn="0" w:firstRowLastColumn="0" w:lastRowFirstColumn="0" w:lastRowLastColumn="0"/>
            <w:tcW w:w="3955" w:type="dxa"/>
            <w:vAlign w:val="center"/>
          </w:tcPr>
          <w:p w14:paraId="0000026D" w14:textId="77777777" w:rsidR="0067324D" w:rsidRDefault="008D1EEA">
            <w:pPr>
              <w:rPr>
                <w:rFonts w:ascii="Arial" w:eastAsia="Arial" w:hAnsi="Arial" w:cs="Arial"/>
              </w:rPr>
            </w:pPr>
            <w:r>
              <w:rPr>
                <w:rFonts w:ascii="Arial" w:eastAsia="Arial" w:hAnsi="Arial" w:cs="Arial"/>
              </w:rPr>
              <w:t>Nonsense Mediated Decay enhanced by the Exon Junction Complex</w:t>
            </w:r>
          </w:p>
        </w:tc>
        <w:tc>
          <w:tcPr>
            <w:tcW w:w="1134" w:type="dxa"/>
            <w:vAlign w:val="center"/>
          </w:tcPr>
          <w:p w14:paraId="0000026E"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11 / 197</w:t>
            </w:r>
          </w:p>
        </w:tc>
        <w:tc>
          <w:tcPr>
            <w:tcW w:w="767" w:type="dxa"/>
            <w:vAlign w:val="center"/>
          </w:tcPr>
          <w:p w14:paraId="0000026F"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0.009</w:t>
            </w:r>
          </w:p>
        </w:tc>
        <w:tc>
          <w:tcPr>
            <w:tcW w:w="1192" w:type="dxa"/>
            <w:vAlign w:val="center"/>
          </w:tcPr>
          <w:p w14:paraId="00000270"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0.039</w:t>
            </w:r>
          </w:p>
        </w:tc>
        <w:tc>
          <w:tcPr>
            <w:tcW w:w="1073" w:type="dxa"/>
            <w:vAlign w:val="center"/>
          </w:tcPr>
          <w:p w14:paraId="00000271"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4 / 5</w:t>
            </w:r>
          </w:p>
        </w:tc>
        <w:tc>
          <w:tcPr>
            <w:tcW w:w="1232" w:type="dxa"/>
            <w:vAlign w:val="center"/>
          </w:tcPr>
          <w:p w14:paraId="00000272" w14:textId="77777777" w:rsidR="0067324D" w:rsidRDefault="008D1EE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3.70e-04</w:t>
            </w:r>
          </w:p>
        </w:tc>
      </w:tr>
    </w:tbl>
    <w:p w14:paraId="00000273" w14:textId="77777777" w:rsidR="0067324D" w:rsidRDefault="008D1EEA">
      <w:pPr>
        <w:spacing w:after="0" w:line="240" w:lineRule="auto"/>
        <w:rPr>
          <w:rFonts w:ascii="Arial" w:eastAsia="Arial" w:hAnsi="Arial" w:cs="Arial"/>
        </w:rPr>
      </w:pPr>
      <w:r>
        <w:rPr>
          <w:rFonts w:ascii="Arial" w:eastAsia="Arial" w:hAnsi="Arial" w:cs="Arial"/>
        </w:rPr>
        <w:t>*False Discovery Rate</w:t>
      </w:r>
    </w:p>
    <w:p w14:paraId="00000274" w14:textId="77777777" w:rsidR="0067324D" w:rsidRDefault="0067324D">
      <w:pPr>
        <w:spacing w:after="0" w:line="240" w:lineRule="auto"/>
        <w:rPr>
          <w:rFonts w:ascii="Arial" w:eastAsia="Arial" w:hAnsi="Arial" w:cs="Arial"/>
        </w:rPr>
      </w:pPr>
    </w:p>
    <w:sectPr w:rsidR="0067324D">
      <w:foot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celyn Grunwell" w:date="2021-10-04T23:40:00Z" w:initials="">
    <w:p w14:paraId="00000279" w14:textId="77777777" w:rsidR="0067324D" w:rsidRDefault="008D1EE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Please read this entire section and rewrite what I got wrong or add what I left out.</w:t>
      </w:r>
    </w:p>
  </w:comment>
  <w:comment w:id="7" w:author="Rishi Kamaleswaran" w:date="2021-10-11T15:20:00Z" w:initials="">
    <w:p w14:paraId="00000278" w14:textId="77777777" w:rsidR="0067324D" w:rsidRDefault="008D1EEA">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Meinshausen</w:t>
      </w:r>
      <w:proofErr w:type="spellEnd"/>
      <w:r>
        <w:rPr>
          <w:rFonts w:ascii="Arial" w:eastAsia="Arial" w:hAnsi="Arial" w:cs="Arial"/>
          <w:color w:val="000000"/>
        </w:rPr>
        <w:t xml:space="preserve">, N. and </w:t>
      </w:r>
      <w:proofErr w:type="spellStart"/>
      <w:r>
        <w:rPr>
          <w:rFonts w:ascii="Arial" w:eastAsia="Arial" w:hAnsi="Arial" w:cs="Arial"/>
          <w:color w:val="000000"/>
        </w:rPr>
        <w:t>Bühlmann</w:t>
      </w:r>
      <w:proofErr w:type="spellEnd"/>
      <w:r>
        <w:rPr>
          <w:rFonts w:ascii="Arial" w:eastAsia="Arial" w:hAnsi="Arial" w:cs="Arial"/>
          <w:color w:val="000000"/>
        </w:rPr>
        <w:t>, P., 2010. Stability selection. Journal of the Royal Statistical Society: Series B (Statistical Methodology), 72(4), pp.417-473.</w:t>
      </w:r>
    </w:p>
  </w:comment>
  <w:comment w:id="15" w:author="Rishi Kamaleswaran" w:date="2021-10-11T15:26:00Z" w:initials="">
    <w:p w14:paraId="0000027A" w14:textId="77777777" w:rsidR="0067324D" w:rsidRDefault="008D1EE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should b</w:t>
      </w:r>
      <w:r>
        <w:rPr>
          <w:rFonts w:ascii="Arial" w:eastAsia="Arial" w:hAnsi="Arial" w:cs="Arial"/>
          <w:color w:val="000000"/>
        </w:rPr>
        <w:t>e 200 since 0 was included in the counting.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79" w15:done="0"/>
  <w15:commentEx w15:paraId="00000278" w15:done="0"/>
  <w15:commentEx w15:paraId="000002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7C7AE" w16cex:dateUtc="2021-10-05T03:40:00Z"/>
  <w16cex:commentExtensible w16cex:durableId="2517C7AD" w16cex:dateUtc="2021-10-11T19:20:00Z"/>
  <w16cex:commentExtensible w16cex:durableId="2517C7AC" w16cex:dateUtc="2021-10-11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79" w16cid:durableId="2517C7AE"/>
  <w16cid:commentId w16cid:paraId="00000278" w16cid:durableId="2517C7AD"/>
  <w16cid:commentId w16cid:paraId="0000027A" w16cid:durableId="2517C7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60E0D" w14:textId="77777777" w:rsidR="008D1EEA" w:rsidRDefault="008D1EEA">
      <w:pPr>
        <w:spacing w:after="0" w:line="240" w:lineRule="auto"/>
      </w:pPr>
      <w:r>
        <w:separator/>
      </w:r>
    </w:p>
  </w:endnote>
  <w:endnote w:type="continuationSeparator" w:id="0">
    <w:p w14:paraId="09F18C4A" w14:textId="77777777" w:rsidR="008D1EEA" w:rsidRDefault="008D1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w:panose1 w:val="02000000000000000000"/>
    <w:charset w:val="00"/>
    <w:family w:val="auto"/>
    <w:pitch w:val="variable"/>
    <w:sig w:usb0="E00002FF" w:usb1="5000205B" w:usb2="00000020" w:usb3="00000000" w:csb0="0000019F" w:csb1="00000000"/>
  </w:font>
  <w:font w:name="Wingdings">
    <w:panose1 w:val="05000000000000000000"/>
    <w:charset w:val="4D"/>
    <w:family w:val="decorative"/>
    <w:pitch w:val="variable"/>
    <w:sig w:usb0="00000003" w:usb1="00000000" w:usb2="00000000" w:usb3="00000000" w:csb0="80000001" w:csb1="00000000"/>
  </w:font>
  <w:font w:name="Quattrocento Sans">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5" w14:textId="38C8D63D" w:rsidR="0067324D" w:rsidRDefault="008D1EEA">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250670">
      <w:rPr>
        <w:rFonts w:ascii="Arial" w:eastAsia="Arial" w:hAnsi="Arial" w:cs="Arial"/>
        <w:noProof/>
        <w:color w:val="000000"/>
      </w:rPr>
      <w:t>1</w:t>
    </w:r>
    <w:r>
      <w:rPr>
        <w:rFonts w:ascii="Arial" w:eastAsia="Arial" w:hAnsi="Arial" w:cs="Arial"/>
        <w:color w:val="000000"/>
      </w:rPr>
      <w:fldChar w:fldCharType="end"/>
    </w:r>
  </w:p>
  <w:p w14:paraId="00000276" w14:textId="77777777" w:rsidR="0067324D" w:rsidRDefault="0067324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1FA81" w14:textId="77777777" w:rsidR="008D1EEA" w:rsidRDefault="008D1EEA">
      <w:pPr>
        <w:spacing w:after="0" w:line="240" w:lineRule="auto"/>
      </w:pPr>
      <w:r>
        <w:separator/>
      </w:r>
    </w:p>
  </w:footnote>
  <w:footnote w:type="continuationSeparator" w:id="0">
    <w:p w14:paraId="5D942A5C" w14:textId="77777777" w:rsidR="008D1EEA" w:rsidRDefault="008D1EE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hiasi Rad, Milad">
    <w15:presenceInfo w15:providerId="AD" w15:userId="S::mghiasirad3@gatech.edu::75c236ff-c083-4137-9e98-c5b0c9e719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24D"/>
    <w:rsid w:val="00030574"/>
    <w:rsid w:val="000468E6"/>
    <w:rsid w:val="00181367"/>
    <w:rsid w:val="00185B8B"/>
    <w:rsid w:val="001910CF"/>
    <w:rsid w:val="00211127"/>
    <w:rsid w:val="00250670"/>
    <w:rsid w:val="002A101D"/>
    <w:rsid w:val="0034179E"/>
    <w:rsid w:val="004329E8"/>
    <w:rsid w:val="0043633F"/>
    <w:rsid w:val="004A6EBD"/>
    <w:rsid w:val="004B35B3"/>
    <w:rsid w:val="00622338"/>
    <w:rsid w:val="0067324D"/>
    <w:rsid w:val="00743F5A"/>
    <w:rsid w:val="00762C41"/>
    <w:rsid w:val="0089161C"/>
    <w:rsid w:val="008D1EEA"/>
    <w:rsid w:val="00A349CE"/>
    <w:rsid w:val="00CE0E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BCFB868"/>
  <w15:docId w15:val="{305DCD76-13E2-A24A-A6D5-67ECADE0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C220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91CF6"/>
    <w:pPr>
      <w:ind w:left="720"/>
      <w:contextualSpacing/>
    </w:pPr>
  </w:style>
  <w:style w:type="paragraph" w:styleId="BalloonText">
    <w:name w:val="Balloon Text"/>
    <w:basedOn w:val="Normal"/>
    <w:link w:val="BalloonTextChar"/>
    <w:uiPriority w:val="99"/>
    <w:semiHidden/>
    <w:unhideWhenUsed/>
    <w:rsid w:val="009A27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7F1"/>
    <w:rPr>
      <w:rFonts w:ascii="Segoe UI" w:hAnsi="Segoe UI" w:cs="Segoe UI"/>
      <w:sz w:val="18"/>
      <w:szCs w:val="18"/>
    </w:rPr>
  </w:style>
  <w:style w:type="character" w:styleId="Hyperlink">
    <w:name w:val="Hyperlink"/>
    <w:basedOn w:val="DefaultParagraphFont"/>
    <w:uiPriority w:val="99"/>
    <w:unhideWhenUsed/>
    <w:rsid w:val="00506BA7"/>
    <w:rPr>
      <w:color w:val="0000FF"/>
      <w:u w:val="single"/>
    </w:rPr>
  </w:style>
  <w:style w:type="character" w:customStyle="1" w:styleId="docsum-authors">
    <w:name w:val="docsum-authors"/>
    <w:basedOn w:val="DefaultParagraphFont"/>
    <w:rsid w:val="00506BA7"/>
  </w:style>
  <w:style w:type="character" w:customStyle="1" w:styleId="docsum-journal-citation">
    <w:name w:val="docsum-journal-citation"/>
    <w:basedOn w:val="DefaultParagraphFont"/>
    <w:rsid w:val="00506BA7"/>
  </w:style>
  <w:style w:type="character" w:customStyle="1" w:styleId="citation-part">
    <w:name w:val="citation-part"/>
    <w:basedOn w:val="DefaultParagraphFont"/>
    <w:rsid w:val="00506BA7"/>
  </w:style>
  <w:style w:type="character" w:customStyle="1" w:styleId="docsum-pmid">
    <w:name w:val="docsum-pmid"/>
    <w:basedOn w:val="DefaultParagraphFont"/>
    <w:rsid w:val="00506BA7"/>
  </w:style>
  <w:style w:type="character" w:customStyle="1" w:styleId="UnresolvedMention1">
    <w:name w:val="Unresolved Mention1"/>
    <w:basedOn w:val="DefaultParagraphFont"/>
    <w:uiPriority w:val="99"/>
    <w:semiHidden/>
    <w:unhideWhenUsed/>
    <w:rsid w:val="00C55D33"/>
    <w:rPr>
      <w:color w:val="605E5C"/>
      <w:shd w:val="clear" w:color="auto" w:fill="E1DFDD"/>
    </w:rPr>
  </w:style>
  <w:style w:type="character" w:styleId="CommentReference">
    <w:name w:val="annotation reference"/>
    <w:basedOn w:val="DefaultParagraphFont"/>
    <w:uiPriority w:val="99"/>
    <w:semiHidden/>
    <w:unhideWhenUsed/>
    <w:rsid w:val="000559D1"/>
    <w:rPr>
      <w:sz w:val="16"/>
      <w:szCs w:val="16"/>
    </w:rPr>
  </w:style>
  <w:style w:type="paragraph" w:styleId="CommentText">
    <w:name w:val="annotation text"/>
    <w:basedOn w:val="Normal"/>
    <w:link w:val="CommentTextChar"/>
    <w:uiPriority w:val="99"/>
    <w:semiHidden/>
    <w:unhideWhenUsed/>
    <w:rsid w:val="000559D1"/>
    <w:pPr>
      <w:spacing w:line="240" w:lineRule="auto"/>
    </w:pPr>
    <w:rPr>
      <w:sz w:val="20"/>
      <w:szCs w:val="20"/>
    </w:rPr>
  </w:style>
  <w:style w:type="character" w:customStyle="1" w:styleId="CommentTextChar">
    <w:name w:val="Comment Text Char"/>
    <w:basedOn w:val="DefaultParagraphFont"/>
    <w:link w:val="CommentText"/>
    <w:uiPriority w:val="99"/>
    <w:semiHidden/>
    <w:rsid w:val="000559D1"/>
    <w:rPr>
      <w:sz w:val="20"/>
      <w:szCs w:val="20"/>
    </w:rPr>
  </w:style>
  <w:style w:type="paragraph" w:styleId="CommentSubject">
    <w:name w:val="annotation subject"/>
    <w:basedOn w:val="CommentText"/>
    <w:next w:val="CommentText"/>
    <w:link w:val="CommentSubjectChar"/>
    <w:uiPriority w:val="99"/>
    <w:semiHidden/>
    <w:unhideWhenUsed/>
    <w:rsid w:val="000559D1"/>
    <w:rPr>
      <w:b/>
      <w:bCs/>
    </w:rPr>
  </w:style>
  <w:style w:type="character" w:customStyle="1" w:styleId="CommentSubjectChar">
    <w:name w:val="Comment Subject Char"/>
    <w:basedOn w:val="CommentTextChar"/>
    <w:link w:val="CommentSubject"/>
    <w:uiPriority w:val="99"/>
    <w:semiHidden/>
    <w:rsid w:val="000559D1"/>
    <w:rPr>
      <w:b/>
      <w:bCs/>
      <w:sz w:val="20"/>
      <w:szCs w:val="20"/>
    </w:rPr>
  </w:style>
  <w:style w:type="paragraph" w:styleId="NormalWeb">
    <w:name w:val="Normal (Web)"/>
    <w:basedOn w:val="Normal"/>
    <w:uiPriority w:val="99"/>
    <w:semiHidden/>
    <w:unhideWhenUsed/>
    <w:rsid w:val="00F5073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73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377DDE"/>
  </w:style>
  <w:style w:type="character" w:styleId="Strong">
    <w:name w:val="Strong"/>
    <w:basedOn w:val="DefaultParagraphFont"/>
    <w:uiPriority w:val="22"/>
    <w:qFormat/>
    <w:rsid w:val="00E21760"/>
    <w:rPr>
      <w:b/>
      <w:bCs/>
    </w:rPr>
  </w:style>
  <w:style w:type="paragraph" w:styleId="Revision">
    <w:name w:val="Revision"/>
    <w:hidden/>
    <w:uiPriority w:val="99"/>
    <w:semiHidden/>
    <w:rsid w:val="0024451A"/>
    <w:pPr>
      <w:spacing w:after="0" w:line="240" w:lineRule="auto"/>
    </w:pPr>
  </w:style>
  <w:style w:type="paragraph" w:customStyle="1" w:styleId="EndNoteBibliographyTitle">
    <w:name w:val="EndNote Bibliography Title"/>
    <w:basedOn w:val="Normal"/>
    <w:link w:val="EndNoteBibliographyTitleChar"/>
    <w:rsid w:val="0030115D"/>
    <w:pPr>
      <w:spacing w:after="0"/>
      <w:jc w:val="center"/>
    </w:pPr>
    <w:rPr>
      <w:noProof/>
    </w:rPr>
  </w:style>
  <w:style w:type="character" w:customStyle="1" w:styleId="EndNoteBibliographyTitleChar">
    <w:name w:val="EndNote Bibliography Title Char"/>
    <w:basedOn w:val="DefaultParagraphFont"/>
    <w:link w:val="EndNoteBibliographyTitle"/>
    <w:rsid w:val="0030115D"/>
    <w:rPr>
      <w:rFonts w:ascii="Calibri" w:hAnsi="Calibri" w:cs="Calibri"/>
      <w:noProof/>
    </w:rPr>
  </w:style>
  <w:style w:type="paragraph" w:customStyle="1" w:styleId="EndNoteBibliography">
    <w:name w:val="EndNote Bibliography"/>
    <w:basedOn w:val="Normal"/>
    <w:link w:val="EndNoteBibliographyChar"/>
    <w:rsid w:val="0030115D"/>
    <w:pPr>
      <w:spacing w:line="240" w:lineRule="auto"/>
    </w:pPr>
    <w:rPr>
      <w:noProof/>
    </w:rPr>
  </w:style>
  <w:style w:type="character" w:customStyle="1" w:styleId="EndNoteBibliographyChar">
    <w:name w:val="EndNote Bibliography Char"/>
    <w:basedOn w:val="DefaultParagraphFont"/>
    <w:link w:val="EndNoteBibliography"/>
    <w:rsid w:val="0030115D"/>
    <w:rPr>
      <w:rFonts w:ascii="Calibri" w:hAnsi="Calibri" w:cs="Calibri"/>
      <w:noProof/>
    </w:rPr>
  </w:style>
  <w:style w:type="character" w:customStyle="1" w:styleId="marknkf8w9mas">
    <w:name w:val="marknkf8w9mas"/>
    <w:basedOn w:val="DefaultParagraphFont"/>
    <w:rsid w:val="00C0009F"/>
  </w:style>
  <w:style w:type="paragraph" w:styleId="NoSpacing">
    <w:name w:val="No Spacing"/>
    <w:basedOn w:val="Normal"/>
    <w:uiPriority w:val="1"/>
    <w:qFormat/>
    <w:rsid w:val="003E0E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q4bhurlvq">
    <w:name w:val="markq4bhurlvq"/>
    <w:basedOn w:val="DefaultParagraphFont"/>
    <w:rsid w:val="00103493"/>
  </w:style>
  <w:style w:type="character" w:styleId="UnresolvedMention">
    <w:name w:val="Unresolved Mention"/>
    <w:basedOn w:val="DefaultParagraphFont"/>
    <w:uiPriority w:val="99"/>
    <w:semiHidden/>
    <w:unhideWhenUsed/>
    <w:rsid w:val="001F4AB1"/>
    <w:rPr>
      <w:color w:val="605E5C"/>
      <w:shd w:val="clear" w:color="auto" w:fill="E1DFDD"/>
    </w:rPr>
  </w:style>
  <w:style w:type="character" w:styleId="FollowedHyperlink">
    <w:name w:val="FollowedHyperlink"/>
    <w:basedOn w:val="DefaultParagraphFont"/>
    <w:uiPriority w:val="99"/>
    <w:semiHidden/>
    <w:unhideWhenUsed/>
    <w:rsid w:val="008D0DAB"/>
    <w:rPr>
      <w:color w:val="954F72" w:themeColor="followedHyperlink"/>
      <w:u w:val="single"/>
    </w:rPr>
  </w:style>
  <w:style w:type="paragraph" w:styleId="Header">
    <w:name w:val="header"/>
    <w:basedOn w:val="Normal"/>
    <w:link w:val="HeaderChar"/>
    <w:uiPriority w:val="99"/>
    <w:unhideWhenUsed/>
    <w:rsid w:val="00C80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71C"/>
  </w:style>
  <w:style w:type="paragraph" w:styleId="Footer">
    <w:name w:val="footer"/>
    <w:basedOn w:val="Normal"/>
    <w:link w:val="FooterChar"/>
    <w:uiPriority w:val="99"/>
    <w:unhideWhenUsed/>
    <w:rsid w:val="00C80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71C"/>
  </w:style>
  <w:style w:type="character" w:customStyle="1" w:styleId="smallcaps">
    <w:name w:val="smallcaps"/>
    <w:basedOn w:val="DefaultParagraphFont"/>
    <w:rsid w:val="00780720"/>
  </w:style>
  <w:style w:type="table" w:styleId="GridTable4">
    <w:name w:val="Grid Table 4"/>
    <w:basedOn w:val="TableNormal"/>
    <w:uiPriority w:val="49"/>
    <w:rsid w:val="00DA243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C2202E"/>
    <w:rPr>
      <w:rFonts w:ascii="Times New Roman" w:eastAsia="Times New Roman" w:hAnsi="Times New Roman" w:cs="Times New Roman"/>
      <w:b/>
      <w:bCs/>
      <w:sz w:val="27"/>
      <w:szCs w:val="27"/>
    </w:rPr>
  </w:style>
  <w:style w:type="character" w:styleId="HTMLCite">
    <w:name w:val="HTML Cite"/>
    <w:basedOn w:val="DefaultParagraphFont"/>
    <w:uiPriority w:val="99"/>
    <w:semiHidden/>
    <w:unhideWhenUsed/>
    <w:rsid w:val="00C2202E"/>
    <w:rPr>
      <w:i/>
      <w:iCs/>
    </w:rPr>
  </w:style>
  <w:style w:type="character" w:customStyle="1" w:styleId="dyjrff">
    <w:name w:val="dyjrff"/>
    <w:basedOn w:val="DefaultParagraphFont"/>
    <w:rsid w:val="00C2202E"/>
  </w:style>
  <w:style w:type="paragraph" w:customStyle="1" w:styleId="f-body">
    <w:name w:val="f-body"/>
    <w:basedOn w:val="Normal"/>
    <w:rsid w:val="003B00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riod">
    <w:name w:val="period"/>
    <w:basedOn w:val="DefaultParagraphFont"/>
    <w:rsid w:val="00073BA7"/>
  </w:style>
  <w:style w:type="character" w:customStyle="1" w:styleId="cit">
    <w:name w:val="cit"/>
    <w:basedOn w:val="DefaultParagraphFont"/>
    <w:rsid w:val="00073BA7"/>
  </w:style>
  <w:style w:type="character" w:styleId="Emphasis">
    <w:name w:val="Emphasis"/>
    <w:basedOn w:val="DefaultParagraphFont"/>
    <w:uiPriority w:val="20"/>
    <w:qFormat/>
    <w:rsid w:val="00B72739"/>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character" w:customStyle="1" w:styleId="apple-converted-space">
    <w:name w:val="apple-converted-space"/>
    <w:basedOn w:val="DefaultParagraphFont"/>
    <w:rsid w:val="002A1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352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hiasirad.milad@gatech.edu"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grunwe@emory.edu"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mailto:rkamaleswaran@gatech.edu" TargetMode="External"/><Relationship Id="rId14" Type="http://schemas.openxmlformats.org/officeDocument/2006/relationships/hyperlink" Target="https://www.genome.jp/pathway/hsa05022+5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wth3/7pv0Gk59TdX7AmVIleffQ==">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24</Pages>
  <Words>6757</Words>
  <Characters>38515</Characters>
  <Application>Microsoft Office Word</Application>
  <DocSecurity>0</DocSecurity>
  <Lines>320</Lines>
  <Paragraphs>90</Paragraphs>
  <ScaleCrop>false</ScaleCrop>
  <Company/>
  <LinksUpToDate>false</LinksUpToDate>
  <CharactersWithSpaces>45182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Grunwell</dc:creator>
  <cp:lastModifiedBy>Ghiasi Rad, Milad</cp:lastModifiedBy>
  <cp:revision>23</cp:revision>
  <dcterms:created xsi:type="dcterms:W3CDTF">2021-10-05T02:09:00Z</dcterms:created>
  <dcterms:modified xsi:type="dcterms:W3CDTF">2021-10-18T16:11:00Z</dcterms:modified>
</cp:coreProperties>
</file>